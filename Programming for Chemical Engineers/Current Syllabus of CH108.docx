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97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6"/>
        <w:gridCol w:w="1001"/>
        <w:gridCol w:w="442"/>
        <w:gridCol w:w="437"/>
        <w:gridCol w:w="437"/>
        <w:gridCol w:w="1844"/>
      </w:tblGrid>
      <w:tr w:rsidR="00D64AFA" w:rsidTr="00762193">
        <w:trPr>
          <w:trHeight w:val="513"/>
        </w:trPr>
        <w:tc>
          <w:tcPr>
            <w:tcW w:w="5836" w:type="dxa"/>
            <w:vMerge w:val="restart"/>
          </w:tcPr>
          <w:p w:rsidR="00D64AFA" w:rsidRDefault="00D64AFA" w:rsidP="00560EFE">
            <w:pPr>
              <w:pStyle w:val="TableParagraph"/>
              <w:tabs>
                <w:tab w:val="left" w:pos="2580"/>
                <w:tab w:val="left" w:pos="3365"/>
                <w:tab w:val="left" w:pos="5206"/>
              </w:tabs>
              <w:ind w:left="112"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B.Tech. I (Chemical Engineering) Semester – II </w:t>
            </w:r>
            <w:r w:rsidR="004D57CE">
              <w:rPr>
                <w:b/>
                <w:spacing w:val="-2"/>
                <w:sz w:val="24"/>
              </w:rPr>
              <w:t>PROGRAMMING FOR CHEMICAL ENGINEER</w:t>
            </w:r>
            <w:r w:rsidR="00D613C9">
              <w:rPr>
                <w:b/>
                <w:spacing w:val="-2"/>
                <w:sz w:val="24"/>
              </w:rPr>
              <w:t>S</w:t>
            </w:r>
          </w:p>
          <w:p w:rsidR="00D64AFA" w:rsidRDefault="00D64AFA" w:rsidP="00560EFE">
            <w:pPr>
              <w:pStyle w:val="TableParagraph"/>
              <w:spacing w:line="26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</w:t>
            </w:r>
            <w:r w:rsidR="00762193">
              <w:rPr>
                <w:b/>
                <w:spacing w:val="-2"/>
                <w:sz w:val="24"/>
              </w:rPr>
              <w:t>H-</w:t>
            </w:r>
            <w:r>
              <w:rPr>
                <w:b/>
                <w:spacing w:val="-2"/>
                <w:sz w:val="24"/>
              </w:rPr>
              <w:t>10</w:t>
            </w:r>
            <w:r w:rsidR="00762193">
              <w:rPr>
                <w:b/>
                <w:spacing w:val="-2"/>
                <w:sz w:val="24"/>
              </w:rPr>
              <w:t>8</w:t>
            </w:r>
          </w:p>
        </w:tc>
        <w:tc>
          <w:tcPr>
            <w:tcW w:w="1001" w:type="dxa"/>
            <w:vMerge w:val="restart"/>
          </w:tcPr>
          <w:p w:rsidR="00D64AFA" w:rsidRDefault="00D64AFA" w:rsidP="00560EFE">
            <w:pPr>
              <w:pStyle w:val="TableParagraph"/>
              <w:spacing w:line="270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Scheme</w:t>
            </w:r>
          </w:p>
        </w:tc>
        <w:tc>
          <w:tcPr>
            <w:tcW w:w="442" w:type="dxa"/>
          </w:tcPr>
          <w:p w:rsidR="00D64AFA" w:rsidRDefault="00D64AFA" w:rsidP="00560EFE">
            <w:pPr>
              <w:pStyle w:val="TableParagraph"/>
              <w:spacing w:before="117"/>
              <w:ind w:left="18" w:righ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L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7"/>
              <w:ind w:left="23" w:righ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7"/>
              <w:ind w:left="2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P</w:t>
            </w:r>
          </w:p>
        </w:tc>
        <w:tc>
          <w:tcPr>
            <w:tcW w:w="1844" w:type="dxa"/>
          </w:tcPr>
          <w:p w:rsidR="00D64AFA" w:rsidRDefault="00D64AFA" w:rsidP="00560EFE">
            <w:pPr>
              <w:pStyle w:val="TableParagraph"/>
              <w:spacing w:before="117"/>
              <w:ind w:left="12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Credit</w:t>
            </w:r>
          </w:p>
        </w:tc>
      </w:tr>
      <w:tr w:rsidR="00D64AFA" w:rsidTr="00762193">
        <w:trPr>
          <w:trHeight w:val="856"/>
        </w:trPr>
        <w:tc>
          <w:tcPr>
            <w:tcW w:w="5836" w:type="dxa"/>
            <w:vMerge/>
            <w:tcBorders>
              <w:top w:val="nil"/>
            </w:tcBorders>
          </w:tcPr>
          <w:p w:rsidR="00D64AFA" w:rsidRDefault="00D64AFA" w:rsidP="00560EFE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vMerge/>
            <w:tcBorders>
              <w:top w:val="nil"/>
            </w:tcBorders>
          </w:tcPr>
          <w:p w:rsidR="00D64AFA" w:rsidRDefault="00D64AFA" w:rsidP="00560EFE">
            <w:pPr>
              <w:rPr>
                <w:sz w:val="2"/>
                <w:szCs w:val="2"/>
              </w:rPr>
            </w:pPr>
          </w:p>
        </w:tc>
        <w:tc>
          <w:tcPr>
            <w:tcW w:w="442" w:type="dxa"/>
          </w:tcPr>
          <w:p w:rsidR="00D64AFA" w:rsidRDefault="00D64AFA" w:rsidP="00560EFE">
            <w:pPr>
              <w:pStyle w:val="TableParagraph"/>
              <w:spacing w:before="119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9"/>
              <w:ind w:left="23" w:right="1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0</w:t>
            </w:r>
          </w:p>
        </w:tc>
        <w:tc>
          <w:tcPr>
            <w:tcW w:w="437" w:type="dxa"/>
          </w:tcPr>
          <w:p w:rsidR="00D64AFA" w:rsidRDefault="00D64AFA" w:rsidP="00560EFE">
            <w:pPr>
              <w:pStyle w:val="TableParagraph"/>
              <w:spacing w:before="119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844" w:type="dxa"/>
          </w:tcPr>
          <w:p w:rsidR="00D64AFA" w:rsidRDefault="00D64AFA" w:rsidP="00560EFE">
            <w:pPr>
              <w:pStyle w:val="TableParagraph"/>
              <w:spacing w:before="119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04</w:t>
            </w:r>
          </w:p>
        </w:tc>
      </w:tr>
    </w:tbl>
    <w:p w:rsidR="00D64AFA" w:rsidRPr="00762193" w:rsidRDefault="00D64AFA" w:rsidP="00D64AFA">
      <w:pPr>
        <w:pStyle w:val="BodyText"/>
        <w:spacing w:before="9"/>
        <w:rPr>
          <w:b/>
          <w:sz w:val="10"/>
          <w:szCs w:val="14"/>
        </w:rPr>
      </w:pPr>
    </w:p>
    <w:tbl>
      <w:tblPr>
        <w:tblW w:w="9993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9268"/>
      </w:tblGrid>
      <w:tr w:rsidR="00D64AFA" w:rsidTr="00762193">
        <w:trPr>
          <w:trHeight w:val="669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(COs):</w:t>
            </w:r>
          </w:p>
          <w:p w:rsidR="00D64AFA" w:rsidRDefault="00D64AFA" w:rsidP="00560EFE">
            <w:pPr>
              <w:pStyle w:val="TableParagraph"/>
              <w:spacing w:before="2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 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course, students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able </w:t>
            </w:r>
            <w:r>
              <w:rPr>
                <w:b/>
                <w:spacing w:val="-5"/>
                <w:sz w:val="24"/>
              </w:rPr>
              <w:t>to</w:t>
            </w:r>
          </w:p>
        </w:tc>
      </w:tr>
      <w:tr w:rsidR="00D64AFA" w:rsidTr="00762193">
        <w:trPr>
          <w:trHeight w:val="395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Acquire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 w:rsidR="004261F3">
              <w:rPr>
                <w:sz w:val="24"/>
              </w:rPr>
              <w:t xml:space="preserve"> algorithm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development.</w:t>
            </w:r>
          </w:p>
        </w:tc>
      </w:tr>
      <w:tr w:rsidR="00D64AFA" w:rsidTr="004D57CE">
        <w:trPr>
          <w:trHeight w:val="358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9268" w:type="dxa"/>
          </w:tcPr>
          <w:p w:rsidR="00D64AFA" w:rsidRDefault="00D613C9" w:rsidP="00560EFE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Identify</w:t>
            </w:r>
            <w:r w:rsidR="004261F3">
              <w:rPr>
                <w:sz w:val="24"/>
              </w:rPr>
              <w:t xml:space="preserve"> the </w:t>
            </w:r>
            <w:r>
              <w:rPr>
                <w:sz w:val="24"/>
              </w:rPr>
              <w:t>suitable software tools for</w:t>
            </w:r>
            <w:r w:rsidR="00D64AFA">
              <w:rPr>
                <w:sz w:val="24"/>
              </w:rPr>
              <w:t xml:space="preserve"> the </w:t>
            </w:r>
            <w:r>
              <w:rPr>
                <w:sz w:val="24"/>
              </w:rPr>
              <w:t>given chemical engineering</w:t>
            </w:r>
            <w:r w:rsidR="00D64AFA">
              <w:rPr>
                <w:sz w:val="24"/>
              </w:rPr>
              <w:t xml:space="preserve"> problem.</w:t>
            </w:r>
          </w:p>
        </w:tc>
      </w:tr>
      <w:tr w:rsidR="00D64AFA" w:rsidTr="00762193">
        <w:trPr>
          <w:trHeight w:val="396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9268" w:type="dxa"/>
          </w:tcPr>
          <w:p w:rsidR="00D64AFA" w:rsidRDefault="00D64AFA" w:rsidP="0076219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1"/>
                <w:sz w:val="24"/>
              </w:rPr>
              <w:t xml:space="preserve"> </w:t>
            </w:r>
            <w:r w:rsidR="004D57CE">
              <w:rPr>
                <w:sz w:val="24"/>
              </w:rPr>
              <w:t>Analyze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</w:t>
            </w:r>
            <w:r w:rsidR="0011636F">
              <w:rPr>
                <w:spacing w:val="-2"/>
                <w:sz w:val="24"/>
              </w:rPr>
              <w:t xml:space="preserve"> and develop the suitable algorithm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D64AFA" w:rsidTr="00762193">
        <w:trPr>
          <w:trHeight w:val="395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aspects.</w:t>
            </w:r>
          </w:p>
        </w:tc>
      </w:tr>
      <w:tr w:rsidR="00D64AFA" w:rsidTr="00762193">
        <w:trPr>
          <w:trHeight w:val="398"/>
        </w:trPr>
        <w:tc>
          <w:tcPr>
            <w:tcW w:w="725" w:type="dxa"/>
          </w:tcPr>
          <w:p w:rsidR="00D64AFA" w:rsidRDefault="00D64AFA" w:rsidP="00560EFE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pacing w:val="-5"/>
                <w:sz w:val="24"/>
              </w:rPr>
              <w:t>CO5</w:t>
            </w:r>
          </w:p>
        </w:tc>
        <w:tc>
          <w:tcPr>
            <w:tcW w:w="9268" w:type="dxa"/>
          </w:tcPr>
          <w:p w:rsidR="00D64AFA" w:rsidRDefault="00D64AFA" w:rsidP="00560EFE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 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problems.</w:t>
            </w:r>
          </w:p>
        </w:tc>
      </w:tr>
    </w:tbl>
    <w:p w:rsidR="00D64AFA" w:rsidRPr="00762193" w:rsidRDefault="00D64AFA" w:rsidP="00D64AFA">
      <w:pPr>
        <w:pStyle w:val="BodyText"/>
        <w:rPr>
          <w:b/>
          <w:sz w:val="18"/>
          <w:szCs w:val="22"/>
        </w:rPr>
      </w:pPr>
    </w:p>
    <w:tbl>
      <w:tblPr>
        <w:tblW w:w="9982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8084"/>
        <w:gridCol w:w="11"/>
        <w:gridCol w:w="1351"/>
        <w:tblGridChange w:id="0">
          <w:tblGrid>
            <w:gridCol w:w="536"/>
            <w:gridCol w:w="9"/>
            <w:gridCol w:w="536"/>
            <w:gridCol w:w="4723"/>
            <w:gridCol w:w="2816"/>
            <w:gridCol w:w="11"/>
            <w:gridCol w:w="1351"/>
            <w:gridCol w:w="545"/>
          </w:tblGrid>
        </w:tblGridChange>
      </w:tblGrid>
      <w:tr w:rsidR="00D64AFA" w:rsidTr="004D57CE">
        <w:trPr>
          <w:trHeight w:val="505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spacing w:before="47"/>
              <w:ind w:left="18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47"/>
              <w:ind w:lef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Syllabus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</w:tr>
      <w:tr w:rsidR="00D64AFA" w:rsidTr="004D57CE">
        <w:trPr>
          <w:trHeight w:val="508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49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COMPUTER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ITS </w:t>
            </w:r>
            <w:r>
              <w:rPr>
                <w:b/>
                <w:spacing w:val="-2"/>
                <w:sz w:val="24"/>
              </w:rPr>
              <w:t>ARCHITECTURE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49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(02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762193">
        <w:trPr>
          <w:trHeight w:val="1067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D64AFA" w:rsidP="00560EFE">
            <w:pPr>
              <w:pStyle w:val="TableParagraph"/>
              <w:spacing w:before="13" w:line="259" w:lineRule="auto"/>
              <w:ind w:left="81" w:right="66"/>
              <w:jc w:val="both"/>
              <w:rPr>
                <w:sz w:val="24"/>
              </w:rPr>
            </w:pPr>
            <w:r>
              <w:rPr>
                <w:sz w:val="24"/>
              </w:rPr>
              <w:t>Introduction and Characteristics, Computer Architecture, Generations, Classifications, Applications, Central Processing Unit and Memory, Communication between various Units, Processor Speed, Multiprocessor System, Peripheral Buses, Motherboard Demonstration.</w:t>
            </w:r>
          </w:p>
        </w:tc>
      </w:tr>
      <w:tr w:rsidR="00D64AFA" w:rsidDel="00702794" w:rsidTr="004D57CE">
        <w:trPr>
          <w:trHeight w:val="546"/>
          <w:del w:id="1" w:author="Parag Thakur" w:date="2025-09-24T12:45:00Z"/>
        </w:trPr>
        <w:tc>
          <w:tcPr>
            <w:tcW w:w="536" w:type="dxa"/>
          </w:tcPr>
          <w:p w:rsidR="00D64AFA" w:rsidDel="00702794" w:rsidRDefault="00D64AFA" w:rsidP="00560EFE">
            <w:pPr>
              <w:pStyle w:val="TableParagraph"/>
              <w:rPr>
                <w:del w:id="2" w:author="Parag Thakur" w:date="2025-09-24T12:45:00Z" w16du:dateUtc="2025-09-24T07:15:00Z"/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Del="00702794" w:rsidRDefault="00D64AFA" w:rsidP="00560EFE">
            <w:pPr>
              <w:pStyle w:val="TableParagraph"/>
              <w:spacing w:before="85"/>
              <w:ind w:left="81"/>
              <w:rPr>
                <w:del w:id="3" w:author="Parag Thakur" w:date="2025-09-24T12:45:00Z" w16du:dateUtc="2025-09-24T07:15:00Z"/>
                <w:b/>
                <w:sz w:val="24"/>
              </w:rPr>
            </w:pPr>
            <w:del w:id="4" w:author="Parag Thakur" w:date="2025-09-24T12:45:00Z" w16du:dateUtc="2025-09-24T07:15:00Z">
              <w:r w:rsidDel="00702794">
                <w:rPr>
                  <w:b/>
                  <w:sz w:val="24"/>
                </w:rPr>
                <w:delText>MEMORY</w:delText>
              </w:r>
              <w:r w:rsidDel="00702794">
                <w:rPr>
                  <w:b/>
                  <w:spacing w:val="-5"/>
                  <w:sz w:val="24"/>
                </w:rPr>
                <w:delText xml:space="preserve"> </w:delText>
              </w:r>
              <w:r w:rsidDel="00702794">
                <w:rPr>
                  <w:b/>
                  <w:sz w:val="24"/>
                </w:rPr>
                <w:delText>AND</w:delText>
              </w:r>
              <w:r w:rsidDel="00702794">
                <w:rPr>
                  <w:b/>
                  <w:spacing w:val="-1"/>
                  <w:sz w:val="24"/>
                </w:rPr>
                <w:delText xml:space="preserve"> </w:delText>
              </w:r>
              <w:r w:rsidDel="00702794">
                <w:rPr>
                  <w:b/>
                  <w:sz w:val="24"/>
                </w:rPr>
                <w:delText>VARIOUS INPUT</w:delText>
              </w:r>
              <w:r w:rsidDel="00702794">
                <w:rPr>
                  <w:b/>
                  <w:spacing w:val="-2"/>
                  <w:sz w:val="24"/>
                </w:rPr>
                <w:delText xml:space="preserve"> </w:delText>
              </w:r>
              <w:r w:rsidDel="00702794">
                <w:rPr>
                  <w:b/>
                  <w:sz w:val="24"/>
                </w:rPr>
                <w:delText>AND</w:delText>
              </w:r>
              <w:r w:rsidDel="00702794">
                <w:rPr>
                  <w:b/>
                  <w:spacing w:val="-2"/>
                  <w:sz w:val="24"/>
                </w:rPr>
                <w:delText xml:space="preserve"> </w:delText>
              </w:r>
              <w:r w:rsidDel="00702794">
                <w:rPr>
                  <w:b/>
                  <w:sz w:val="24"/>
                </w:rPr>
                <w:delText>OUTPUT</w:delText>
              </w:r>
              <w:r w:rsidDel="00702794">
                <w:rPr>
                  <w:b/>
                  <w:spacing w:val="-1"/>
                  <w:sz w:val="24"/>
                </w:rPr>
                <w:delText xml:space="preserve"> </w:delText>
              </w:r>
              <w:r w:rsidDel="00702794">
                <w:rPr>
                  <w:b/>
                  <w:spacing w:val="-2"/>
                  <w:sz w:val="24"/>
                </w:rPr>
                <w:delText>DEVICES</w:delText>
              </w:r>
            </w:del>
          </w:p>
        </w:tc>
        <w:tc>
          <w:tcPr>
            <w:tcW w:w="1351" w:type="dxa"/>
          </w:tcPr>
          <w:p w:rsidR="00D64AFA" w:rsidDel="00702794" w:rsidRDefault="00D64AFA" w:rsidP="00560EFE">
            <w:pPr>
              <w:pStyle w:val="TableParagraph"/>
              <w:spacing w:before="85"/>
              <w:ind w:right="75"/>
              <w:jc w:val="right"/>
              <w:rPr>
                <w:del w:id="5" w:author="Parag Thakur" w:date="2025-09-24T12:45:00Z" w16du:dateUtc="2025-09-24T07:15:00Z"/>
                <w:b/>
                <w:sz w:val="24"/>
              </w:rPr>
            </w:pPr>
            <w:del w:id="6" w:author="Parag Thakur" w:date="2025-09-24T12:45:00Z" w16du:dateUtc="2025-09-24T07:15:00Z">
              <w:r w:rsidDel="00702794">
                <w:rPr>
                  <w:b/>
                  <w:sz w:val="24"/>
                </w:rPr>
                <w:delText>(02</w:delText>
              </w:r>
              <w:r w:rsidDel="00702794">
                <w:rPr>
                  <w:b/>
                  <w:spacing w:val="-3"/>
                  <w:sz w:val="24"/>
                </w:rPr>
                <w:delText xml:space="preserve"> </w:delText>
              </w:r>
              <w:r w:rsidDel="00702794">
                <w:rPr>
                  <w:b/>
                  <w:spacing w:val="-2"/>
                  <w:sz w:val="24"/>
                </w:rPr>
                <w:delText>Hours)</w:delText>
              </w:r>
            </w:del>
          </w:p>
        </w:tc>
      </w:tr>
      <w:tr w:rsidR="00D64AFA" w:rsidDel="00702794" w:rsidTr="00762193">
        <w:trPr>
          <w:trHeight w:val="1065"/>
          <w:del w:id="7" w:author="Parag Thakur" w:date="2025-09-24T12:45:00Z"/>
        </w:trPr>
        <w:tc>
          <w:tcPr>
            <w:tcW w:w="536" w:type="dxa"/>
          </w:tcPr>
          <w:p w:rsidR="00D64AFA" w:rsidDel="00702794" w:rsidRDefault="00D64AFA" w:rsidP="00560EFE">
            <w:pPr>
              <w:pStyle w:val="TableParagraph"/>
              <w:rPr>
                <w:del w:id="8" w:author="Parag Thakur" w:date="2025-09-24T12:45:00Z" w16du:dateUtc="2025-09-24T07:15:00Z"/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Del="00702794" w:rsidRDefault="00D64AFA" w:rsidP="00560EFE">
            <w:pPr>
              <w:pStyle w:val="TableParagraph"/>
              <w:spacing w:before="13" w:line="256" w:lineRule="auto"/>
              <w:ind w:left="81" w:right="62"/>
              <w:jc w:val="both"/>
              <w:rPr>
                <w:del w:id="9" w:author="Parag Thakur" w:date="2025-09-24T12:45:00Z" w16du:dateUtc="2025-09-24T07:15:00Z"/>
                <w:sz w:val="24"/>
              </w:rPr>
            </w:pPr>
            <w:del w:id="10" w:author="Parag Thakur" w:date="2025-09-24T12:45:00Z" w16du:dateUtc="2025-09-24T07:15:00Z">
              <w:r w:rsidDel="00702794">
                <w:rPr>
                  <w:sz w:val="24"/>
                </w:rPr>
                <w:delText>Introduction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to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Memory,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Input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and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Output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Devices,</w:delText>
              </w:r>
              <w:r w:rsidDel="00702794">
                <w:rPr>
                  <w:spacing w:val="-8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Memory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Hierarchy,</w:delText>
              </w:r>
              <w:r w:rsidDel="00702794">
                <w:rPr>
                  <w:spacing w:val="-8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Primary</w:delText>
              </w:r>
              <w:r w:rsidDel="00702794">
                <w:rPr>
                  <w:spacing w:val="-10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Memory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and</w:delText>
              </w:r>
              <w:r w:rsidDel="00702794">
                <w:rPr>
                  <w:spacing w:val="-9"/>
                  <w:sz w:val="24"/>
                </w:rPr>
                <w:delText xml:space="preserve"> </w:delText>
              </w:r>
              <w:r w:rsidDel="00702794">
                <w:rPr>
                  <w:sz w:val="24"/>
                </w:rPr>
                <w:delText>its Types, Secondary Memory, Classification of Secondary Memory, Various Secondary Storage Devices and their Functioning.</w:delText>
              </w:r>
            </w:del>
          </w:p>
        </w:tc>
      </w:tr>
      <w:tr w:rsidR="00D64AFA" w:rsidDel="00702794" w:rsidTr="004D57CE">
        <w:trPr>
          <w:trHeight w:val="489"/>
          <w:del w:id="11" w:author="Parag Thakur" w:date="2025-09-24T12:45:00Z"/>
        </w:trPr>
        <w:tc>
          <w:tcPr>
            <w:tcW w:w="536" w:type="dxa"/>
          </w:tcPr>
          <w:p w:rsidR="00D64AFA" w:rsidDel="00702794" w:rsidRDefault="00D64AFA" w:rsidP="00560EFE">
            <w:pPr>
              <w:pStyle w:val="TableParagraph"/>
              <w:rPr>
                <w:del w:id="12" w:author="Parag Thakur" w:date="2025-09-24T12:45:00Z" w16du:dateUtc="2025-09-24T07:15:00Z"/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Del="00702794" w:rsidRDefault="00C42D61" w:rsidP="00702794">
            <w:pPr>
              <w:pStyle w:val="TableParagraph"/>
              <w:spacing w:before="30"/>
              <w:ind w:left="142"/>
              <w:rPr>
                <w:del w:id="13" w:author="Parag Thakur" w:date="2025-09-24T12:45:00Z" w16du:dateUtc="2025-09-24T07:15:00Z"/>
                <w:b/>
                <w:sz w:val="24"/>
              </w:rPr>
            </w:pPr>
            <w:del w:id="14" w:author="Parag Thakur" w:date="2025-09-24T12:45:00Z" w16du:dateUtc="2025-09-24T07:15:00Z">
              <w:r w:rsidDel="00702794">
                <w:rPr>
                  <w:b/>
                  <w:sz w:val="24"/>
                </w:rPr>
                <w:delText>INTRODUCTION TO SOFTWARES USED IN CHEMICAL INDUSTRY</w:delText>
              </w:r>
            </w:del>
          </w:p>
        </w:tc>
        <w:tc>
          <w:tcPr>
            <w:tcW w:w="1351" w:type="dxa"/>
          </w:tcPr>
          <w:p w:rsidR="00D64AFA" w:rsidDel="00702794" w:rsidRDefault="00C42D61" w:rsidP="00560EFE">
            <w:pPr>
              <w:pStyle w:val="TableParagraph"/>
              <w:spacing w:before="30"/>
              <w:ind w:right="74"/>
              <w:jc w:val="right"/>
              <w:rPr>
                <w:del w:id="15" w:author="Parag Thakur" w:date="2025-09-24T12:45:00Z" w16du:dateUtc="2025-09-24T07:15:00Z"/>
                <w:b/>
                <w:sz w:val="24"/>
              </w:rPr>
            </w:pPr>
            <w:del w:id="16" w:author="Parag Thakur" w:date="2025-09-24T12:45:00Z" w16du:dateUtc="2025-09-24T07:15:00Z">
              <w:r w:rsidDel="00702794">
                <w:rPr>
                  <w:b/>
                  <w:sz w:val="24"/>
                </w:rPr>
                <w:delText>(0</w:delText>
              </w:r>
              <w:r w:rsidR="003E726F" w:rsidDel="00702794">
                <w:rPr>
                  <w:b/>
                  <w:sz w:val="24"/>
                </w:rPr>
                <w:delText>2</w:delText>
              </w:r>
              <w:r w:rsidDel="00702794">
                <w:rPr>
                  <w:b/>
                  <w:sz w:val="24"/>
                </w:rPr>
                <w:delText xml:space="preserve"> Hours)</w:delText>
              </w:r>
            </w:del>
          </w:p>
        </w:tc>
      </w:tr>
      <w:tr w:rsidR="00D64AFA" w:rsidDel="00702794" w:rsidTr="00762193">
        <w:trPr>
          <w:trHeight w:val="770"/>
          <w:del w:id="17" w:author="Parag Thakur" w:date="2025-09-24T12:45:00Z"/>
        </w:trPr>
        <w:tc>
          <w:tcPr>
            <w:tcW w:w="536" w:type="dxa"/>
          </w:tcPr>
          <w:p w:rsidR="00D64AFA" w:rsidDel="00702794" w:rsidRDefault="00D64AFA" w:rsidP="00560EFE">
            <w:pPr>
              <w:pStyle w:val="TableParagraph"/>
              <w:rPr>
                <w:del w:id="18" w:author="Parag Thakur" w:date="2025-09-24T12:45:00Z" w16du:dateUtc="2025-09-24T07:15:00Z"/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Del="00702794" w:rsidRDefault="00C42D61">
            <w:pPr>
              <w:pStyle w:val="TableParagraph"/>
              <w:spacing w:before="13" w:line="259" w:lineRule="auto"/>
              <w:ind w:left="142" w:right="82"/>
              <w:rPr>
                <w:del w:id="19" w:author="Parag Thakur" w:date="2025-09-24T12:45:00Z" w16du:dateUtc="2025-09-24T07:15:00Z"/>
                <w:sz w:val="24"/>
              </w:rPr>
              <w:pPrChange w:id="20" w:author="Parag Thakur" w:date="2025-09-24T12:45:00Z" w16du:dateUtc="2025-09-24T07:15:00Z">
                <w:pPr>
                  <w:pStyle w:val="TableParagraph"/>
                  <w:spacing w:before="13" w:line="259" w:lineRule="auto"/>
                  <w:ind w:left="142"/>
                </w:pPr>
              </w:pPrChange>
            </w:pPr>
            <w:del w:id="21" w:author="Parag Thakur" w:date="2025-09-24T12:45:00Z" w16du:dateUtc="2025-09-24T07:15:00Z">
              <w:r w:rsidDel="00702794">
                <w:rPr>
                  <w:sz w:val="24"/>
                </w:rPr>
                <w:delText xml:space="preserve">Introduction to Mathematical modelling, Process Modelling, Computational Fluid dynamics, life cycle analysis, stress analysis. </w:delText>
              </w:r>
            </w:del>
          </w:p>
        </w:tc>
      </w:tr>
      <w:tr w:rsidR="00D64AFA" w:rsidTr="004D57CE">
        <w:trPr>
          <w:trHeight w:val="46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14" w:line="261" w:lineRule="auto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PROGRAMMING </w:t>
            </w: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162"/>
              <w:ind w:right="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ins w:id="22" w:author="Parag Thakur" w:date="2025-09-24T12:51:00Z" w16du:dateUtc="2025-09-24T07:21:00Z">
              <w:r w:rsidR="00702794">
                <w:rPr>
                  <w:b/>
                  <w:sz w:val="24"/>
                </w:rPr>
                <w:t>11</w:t>
              </w:r>
            </w:ins>
            <w:del w:id="23" w:author="Parag Thakur" w:date="2025-09-24T12:51:00Z" w16du:dateUtc="2025-09-24T07:21:00Z">
              <w:r w:rsidR="003E726F" w:rsidDel="00702794">
                <w:rPr>
                  <w:b/>
                  <w:sz w:val="24"/>
                </w:rPr>
                <w:delText>9</w:delText>
              </w:r>
            </w:del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112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702794" w:rsidRDefault="003E726F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ins w:id="24" w:author="Parag Thakur" w:date="2025-09-24T12:47:00Z" w16du:dateUtc="2025-09-24T07:17:00Z"/>
                <w:sz w:val="24"/>
              </w:rPr>
            </w:pPr>
            <w:r>
              <w:rPr>
                <w:sz w:val="24"/>
              </w:rPr>
              <w:t xml:space="preserve">Introduction and </w:t>
            </w:r>
            <w:r w:rsidR="00D64AFA">
              <w:rPr>
                <w:sz w:val="24"/>
              </w:rPr>
              <w:t>Classification of Computer Languages</w:t>
            </w:r>
            <w:r>
              <w:rPr>
                <w:sz w:val="24"/>
              </w:rPr>
              <w:t xml:space="preserve">, </w:t>
            </w:r>
            <w:ins w:id="25" w:author="Parag Thakur" w:date="2025-09-24T12:46:00Z" w16du:dateUtc="2025-09-24T07:16:00Z">
              <w:r w:rsidR="00702794">
                <w:t>Programming basics: variables, constants, data types;</w:t>
              </w:r>
              <w:r w:rsidR="00702794">
                <w:rPr>
                  <w:sz w:val="24"/>
                </w:rPr>
                <w:t xml:space="preserve"> </w:t>
              </w:r>
              <w:r w:rsidR="00702794">
                <w:t xml:space="preserve">Input/output operations in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26" w:author="Parag Thakur" w:date="2025-09-24T12:46:00Z" w16du:dateUtc="2025-09-24T07:16:00Z">
              <w:r w:rsidR="00702794" w:rsidRPr="007360CF">
                <w:rPr>
                  <w:bCs/>
                  <w:color w:val="FF0000"/>
                  <w:u w:val="single"/>
                </w:rPr>
                <w:t xml:space="preserve"> </w:t>
              </w:r>
              <w:r w:rsidR="00702794">
                <w:t>&amp; python; Operators: arithmetic, relational, logical</w:t>
              </w:r>
            </w:ins>
            <w:ins w:id="27" w:author="Parag Thakur" w:date="2025-09-24T12:47:00Z" w16du:dateUtc="2025-09-24T07:17:00Z">
              <w:r w:rsidR="00702794">
                <w:t>; Flowcharts, pseudocode, problem solving approach</w:t>
              </w:r>
            </w:ins>
            <w:ins w:id="28" w:author="Parag Thakur" w:date="2025-09-24T12:46:00Z" w16du:dateUtc="2025-09-24T07:16:00Z">
              <w:r w:rsidR="00702794">
                <w:rPr>
                  <w:sz w:val="24"/>
                </w:rPr>
                <w:t xml:space="preserve"> </w:t>
              </w:r>
            </w:ins>
          </w:p>
          <w:p w:rsidR="00D64AFA" w:rsidRDefault="003E726F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sz w:val="24"/>
              </w:rPr>
            </w:pPr>
            <w:del w:id="29" w:author="Parag Thakur" w:date="2025-09-24T12:48:00Z" w16du:dateUtc="2025-09-24T07:18:00Z">
              <w:r w:rsidDel="00702794">
                <w:rPr>
                  <w:sz w:val="24"/>
                </w:rPr>
                <w:delText xml:space="preserve">Different tools to test the programming languages. Errors, Advantages, disadvantages and applications of various programming languages.  </w:delText>
              </w:r>
            </w:del>
            <w:r>
              <w:rPr>
                <w:sz w:val="24"/>
              </w:rPr>
              <w:t xml:space="preserve">Loops, </w:t>
            </w:r>
            <w:ins w:id="30" w:author="Parag Thakur" w:date="2025-09-24T12:48:00Z" w16du:dateUtc="2025-09-24T07:18:00Z">
              <w:r w:rsidR="00702794">
                <w:rPr>
                  <w:sz w:val="24"/>
                </w:rPr>
                <w:t xml:space="preserve">Nested Loops, </w:t>
              </w:r>
            </w:ins>
            <w:ins w:id="31" w:author="Parag Thakur" w:date="2025-09-24T12:49:00Z" w16du:dateUtc="2025-09-24T07:19:00Z">
              <w:r w:rsidR="00702794">
                <w:rPr>
                  <w:sz w:val="24"/>
                </w:rPr>
                <w:t>Break, Continue &amp; Pause</w:t>
              </w:r>
            </w:ins>
            <w:del w:id="32" w:author="Parag Thakur" w:date="2025-09-24T12:49:00Z" w16du:dateUtc="2025-09-24T07:19:00Z">
              <w:r w:rsidDel="00702794">
                <w:rPr>
                  <w:sz w:val="24"/>
                </w:rPr>
                <w:delText>functions and</w:delText>
              </w:r>
            </w:del>
            <w:r>
              <w:rPr>
                <w:sz w:val="24"/>
              </w:rPr>
              <w:t xml:space="preserve"> commands in </w:t>
            </w:r>
            <w:r w:rsidRPr="004D57CE">
              <w:rPr>
                <w:bCs/>
                <w:sz w:val="24"/>
              </w:rPr>
              <w:t>SCILAB</w:t>
            </w:r>
            <w:r>
              <w:rPr>
                <w:sz w:val="24"/>
              </w:rPr>
              <w:t>/python</w:t>
            </w:r>
            <w:del w:id="33" w:author="Parag Thakur" w:date="2025-09-24T12:49:00Z" w16du:dateUtc="2025-09-24T07:19:00Z">
              <w:r w:rsidDel="00702794">
                <w:rPr>
                  <w:sz w:val="24"/>
                </w:rPr>
                <w:delText xml:space="preserve"> programming languages</w:delText>
              </w:r>
            </w:del>
            <w:r>
              <w:rPr>
                <w:sz w:val="24"/>
              </w:rPr>
              <w:t>.</w:t>
            </w:r>
          </w:p>
        </w:tc>
      </w:tr>
      <w:tr w:rsidR="00D64AFA" w:rsidTr="004D57CE">
        <w:trPr>
          <w:trHeight w:val="77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before="13" w:line="256" w:lineRule="auto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</w:t>
            </w:r>
            <w:r>
              <w:rPr>
                <w:b/>
                <w:sz w:val="24"/>
              </w:rPr>
              <w:t>/Python’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7"/>
                <w:sz w:val="24"/>
              </w:rPr>
              <w:t xml:space="preserve"> </w:t>
            </w:r>
            <w:del w:id="34" w:author="Parag Thakur" w:date="2025-09-24T12:52:00Z" w16du:dateUtc="2025-09-24T07:22:00Z">
              <w:r w:rsidDel="00702794">
                <w:rPr>
                  <w:b/>
                  <w:sz w:val="24"/>
                </w:rPr>
                <w:delText xml:space="preserve">STATEMENTS, STRUCTURES, </w:delText>
              </w:r>
            </w:del>
            <w:r>
              <w:rPr>
                <w:b/>
                <w:sz w:val="24"/>
              </w:rPr>
              <w:t>ARRAYS</w:t>
            </w:r>
          </w:p>
        </w:tc>
        <w:tc>
          <w:tcPr>
            <w:tcW w:w="1351" w:type="dxa"/>
          </w:tcPr>
          <w:p w:rsidR="00D64AFA" w:rsidRDefault="00D64AFA">
            <w:pPr>
              <w:pStyle w:val="TableParagraph"/>
              <w:spacing w:before="159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ins w:id="35" w:author="Parag Thakur" w:date="2025-09-24T12:57:00Z" w16du:dateUtc="2025-09-24T07:27:00Z">
              <w:r w:rsidR="00C7193D">
                <w:rPr>
                  <w:b/>
                  <w:sz w:val="24"/>
                </w:rPr>
                <w:t>6</w:t>
              </w:r>
            </w:ins>
            <w:del w:id="36" w:author="Parag Thakur" w:date="2025-09-24T12:57:00Z" w16du:dateUtc="2025-09-24T07:27:00Z">
              <w:r w:rsidR="0011636F" w:rsidDel="00C7193D">
                <w:rPr>
                  <w:b/>
                  <w:sz w:val="24"/>
                </w:rPr>
                <w:delText>10</w:delText>
              </w:r>
            </w:del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1061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702794" w:rsidP="00560EFE">
            <w:pPr>
              <w:pStyle w:val="TableParagraph"/>
              <w:spacing w:before="13" w:line="259" w:lineRule="auto"/>
              <w:ind w:left="81" w:right="67"/>
              <w:jc w:val="both"/>
              <w:rPr>
                <w:sz w:val="24"/>
              </w:rPr>
            </w:pPr>
            <w:ins w:id="37" w:author="Parag Thakur" w:date="2025-09-24T12:52:00Z" w16du:dateUtc="2025-09-24T07:22:00Z">
              <w:r w:rsidRPr="00B12C0C">
                <w:t xml:space="preserve">Arrays </w:t>
              </w:r>
              <w:r w:rsidRPr="007360CF">
                <w:rPr>
                  <w:color w:val="FF0000"/>
                  <w:u w:val="single"/>
                </w:rPr>
                <w:t xml:space="preserve">in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38" w:author="Parag Thakur" w:date="2025-09-24T12:52:00Z" w16du:dateUtc="2025-09-24T07:22:00Z">
              <w:r w:rsidRPr="007360CF">
                <w:rPr>
                  <w:color w:val="FF0000"/>
                  <w:u w:val="single"/>
                </w:rPr>
                <w:t>;</w:t>
              </w:r>
              <w:r w:rsidRPr="007360CF">
                <w:rPr>
                  <w:color w:val="FF0000"/>
                </w:rPr>
                <w:t xml:space="preserve"> </w:t>
              </w:r>
              <w:r w:rsidRPr="00B12C0C">
                <w:t>lists in Python</w:t>
              </w:r>
            </w:ins>
            <w:ins w:id="39" w:author="Parag Thakur" w:date="2025-09-24T12:53:00Z" w16du:dateUtc="2025-09-24T07:23:00Z">
              <w:r>
                <w:t>,</w:t>
              </w:r>
            </w:ins>
            <w:ins w:id="40" w:author="Parag Thakur" w:date="2025-09-24T12:52:00Z" w16du:dateUtc="2025-09-24T07:22:00Z">
              <w:r w:rsidDel="00702794">
                <w:rPr>
                  <w:sz w:val="24"/>
                </w:rPr>
                <w:t xml:space="preserve"> </w:t>
              </w:r>
            </w:ins>
            <w:ins w:id="41" w:author="Parag Thakur" w:date="2025-09-24T12:53:00Z" w16du:dateUtc="2025-09-24T07:23:00Z">
              <w:r w:rsidRPr="00B12C0C">
                <w:t>Matrices and vectorized operations (</w:t>
              </w:r>
            </w:ins>
            <w:r w:rsidR="007360CF" w:rsidRPr="007E48CC">
              <w:rPr>
                <w:bCs/>
                <w:szCs w:val="21"/>
              </w:rPr>
              <w:t>SCILAB</w:t>
            </w:r>
            <w:ins w:id="42" w:author="Parag Thakur" w:date="2025-09-24T12:53:00Z" w16du:dateUtc="2025-09-24T07:23:00Z">
              <w:r w:rsidRPr="00B12C0C">
                <w:t xml:space="preserve"> emphasis)</w:t>
              </w:r>
            </w:ins>
            <w:del w:id="43" w:author="Parag Thakur" w:date="2025-09-24T12:52:00Z" w16du:dateUtc="2025-09-24T07:22:00Z">
              <w:r w:rsidR="00D64AFA" w:rsidDel="00702794">
                <w:rPr>
                  <w:sz w:val="24"/>
                </w:rPr>
                <w:delText>Conditional Control Statements, Loop Control Statements</w:delText>
              </w:r>
            </w:del>
            <w:r w:rsidR="00D64AFA">
              <w:rPr>
                <w:sz w:val="24"/>
              </w:rPr>
              <w:t xml:space="preserve">, </w:t>
            </w:r>
            <w:ins w:id="44" w:author="Parag Thakur" w:date="2025-09-24T12:53:00Z" w16du:dateUtc="2025-09-24T07:23:00Z">
              <w:r w:rsidRPr="00B12C0C">
                <w:t>Python NumPy arrays introduction</w:t>
              </w:r>
              <w:r w:rsidR="00C7193D">
                <w:t>,</w:t>
              </w:r>
              <w:r>
                <w:rPr>
                  <w:sz w:val="24"/>
                </w:rPr>
                <w:t xml:space="preserve"> </w:t>
              </w:r>
            </w:ins>
            <w:r w:rsidR="00D64AFA">
              <w:rPr>
                <w:sz w:val="24"/>
              </w:rPr>
              <w:t>One Dimensional Array of Numbers and Characters, Two-Dimensional Array,</w:t>
            </w:r>
            <w:ins w:id="45" w:author="Parag Thakur" w:date="2025-09-24T12:54:00Z" w16du:dateUtc="2025-09-24T07:24:00Z">
              <w:r w:rsidR="00C7193D">
                <w:rPr>
                  <w:sz w:val="24"/>
                </w:rPr>
                <w:t xml:space="preserve"> </w:t>
              </w:r>
              <w:r w:rsidR="00C7193D" w:rsidRPr="00B12C0C">
                <w:t>Solving linear equations (material balance of mixing problem)</w:t>
              </w:r>
              <w:r w:rsidR="00C7193D">
                <w:t xml:space="preserve">, </w:t>
              </w:r>
              <w:r w:rsidR="00C7193D" w:rsidRPr="00B12C0C">
                <w:t>Matrix operations: transpose, determinant, inverse (</w:t>
              </w:r>
            </w:ins>
            <w:r w:rsidR="007360CF" w:rsidRPr="007E48CC">
              <w:rPr>
                <w:bCs/>
                <w:szCs w:val="21"/>
              </w:rPr>
              <w:t>SCILAB</w:t>
            </w:r>
            <w:r w:rsidR="007360CF" w:rsidRPr="00B12C0C">
              <w:t xml:space="preserve"> </w:t>
            </w:r>
            <w:ins w:id="46" w:author="Parag Thakur" w:date="2025-09-24T12:54:00Z" w16du:dateUtc="2025-09-24T07:24:00Z">
              <w:r w:rsidR="00C7193D" w:rsidRPr="00B12C0C">
                <w:t>&amp; Python)</w:t>
              </w:r>
              <w:r w:rsidR="00C7193D">
                <w:t xml:space="preserve">, </w:t>
              </w:r>
              <w:r w:rsidR="00C7193D" w:rsidRPr="00B12C0C">
                <w:t>Case stud</w:t>
              </w:r>
            </w:ins>
            <w:ins w:id="47" w:author="Parag Thakur" w:date="2025-09-24T12:55:00Z" w16du:dateUtc="2025-09-24T07:25:00Z">
              <w:r w:rsidR="00C7193D">
                <w:t xml:space="preserve">ies on </w:t>
              </w:r>
              <w:r w:rsidR="00C7193D" w:rsidRPr="00B12C0C">
                <w:t>chemical process mass balance</w:t>
              </w:r>
            </w:ins>
            <w:del w:id="48" w:author="Parag Thakur" w:date="2025-09-24T12:54:00Z" w16du:dateUtc="2025-09-24T07:24:00Z">
              <w:r w:rsidR="00D64AFA" w:rsidDel="00C7193D">
                <w:rPr>
                  <w:sz w:val="24"/>
                </w:rPr>
                <w:delText xml:space="preserve"> Introduction and Development of User Defined</w:delText>
              </w:r>
            </w:del>
            <w:del w:id="49" w:author="Parag Thakur" w:date="2025-09-24T12:53:00Z" w16du:dateUtc="2025-09-24T07:23:00Z">
              <w:r w:rsidR="00D64AFA" w:rsidDel="00C7193D">
                <w:rPr>
                  <w:sz w:val="24"/>
                </w:rPr>
                <w:delText xml:space="preserve"> Functions</w:delText>
              </w:r>
              <w:r w:rsidR="003E726F" w:rsidDel="00C7193D">
                <w:rPr>
                  <w:sz w:val="24"/>
                </w:rPr>
                <w:delText xml:space="preserve"> (UDF)</w:delText>
              </w:r>
            </w:del>
            <w:r w:rsidR="004D57CE">
              <w:rPr>
                <w:sz w:val="24"/>
              </w:rPr>
              <w:t>.</w:t>
            </w:r>
          </w:p>
        </w:tc>
      </w:tr>
      <w:tr w:rsidR="00D64AFA" w:rsidTr="004D57CE">
        <w:trPr>
          <w:trHeight w:val="47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>
            <w:pPr>
              <w:pStyle w:val="TableParagraph"/>
              <w:spacing w:before="11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SCILAB/</w:t>
            </w:r>
            <w:r>
              <w:rPr>
                <w:b/>
                <w:sz w:val="24"/>
              </w:rPr>
              <w:t>Python’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1"/>
                <w:sz w:val="24"/>
              </w:rPr>
              <w:t xml:space="preserve"> </w:t>
            </w:r>
            <w:ins w:id="50" w:author="Parag Thakur" w:date="2025-09-24T12:59:00Z" w16du:dateUtc="2025-09-24T07:29:00Z">
              <w:r w:rsidR="00C7193D">
                <w:rPr>
                  <w:b/>
                  <w:spacing w:val="1"/>
                  <w:sz w:val="24"/>
                </w:rPr>
                <w:t xml:space="preserve">Function Writing &amp; </w:t>
              </w:r>
            </w:ins>
            <w:r w:rsidR="000543ED">
              <w:rPr>
                <w:b/>
                <w:spacing w:val="-2"/>
                <w:sz w:val="24"/>
              </w:rPr>
              <w:t xml:space="preserve">Numeric Computation </w:t>
            </w:r>
            <w:ins w:id="51" w:author="Parag Thakur" w:date="2025-09-24T13:00:00Z" w16du:dateUtc="2025-09-24T07:30:00Z">
              <w:r w:rsidR="00C7193D">
                <w:rPr>
                  <w:b/>
                  <w:spacing w:val="-2"/>
                  <w:sz w:val="24"/>
                </w:rPr>
                <w:t>of Non-</w:t>
              </w:r>
            </w:ins>
            <w:ins w:id="52" w:author="Parag Thakur" w:date="2025-09-24T13:01:00Z" w16du:dateUtc="2025-09-24T07:31:00Z">
              <w:r w:rsidR="00C7193D">
                <w:rPr>
                  <w:b/>
                  <w:spacing w:val="-2"/>
                  <w:sz w:val="24"/>
                </w:rPr>
                <w:t>L</w:t>
              </w:r>
            </w:ins>
            <w:ins w:id="53" w:author="Parag Thakur" w:date="2025-09-24T13:00:00Z" w16du:dateUtc="2025-09-24T07:30:00Z">
              <w:r w:rsidR="00C7193D">
                <w:rPr>
                  <w:b/>
                  <w:spacing w:val="-2"/>
                  <w:sz w:val="24"/>
                </w:rPr>
                <w:t xml:space="preserve">inear </w:t>
              </w:r>
            </w:ins>
            <w:ins w:id="54" w:author="Parag Thakur" w:date="2025-09-24T13:01:00Z" w16du:dateUtc="2025-09-24T07:31:00Z">
              <w:r w:rsidR="00C7193D">
                <w:rPr>
                  <w:b/>
                  <w:spacing w:val="-2"/>
                  <w:sz w:val="24"/>
                </w:rPr>
                <w:t>E</w:t>
              </w:r>
            </w:ins>
            <w:ins w:id="55" w:author="Parag Thakur" w:date="2025-09-24T13:00:00Z" w16du:dateUtc="2025-09-24T07:30:00Z">
              <w:r w:rsidR="00C7193D">
                <w:rPr>
                  <w:b/>
                  <w:spacing w:val="-2"/>
                  <w:sz w:val="24"/>
                </w:rPr>
                <w:t>quations</w:t>
              </w:r>
            </w:ins>
          </w:p>
        </w:tc>
        <w:tc>
          <w:tcPr>
            <w:tcW w:w="1351" w:type="dxa"/>
          </w:tcPr>
          <w:p w:rsidR="00D64AFA" w:rsidRDefault="00D64AFA">
            <w:pPr>
              <w:pStyle w:val="TableParagraph"/>
              <w:spacing w:before="11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ins w:id="56" w:author="Parag Thakur" w:date="2025-09-24T13:01:00Z" w16du:dateUtc="2025-09-24T07:31:00Z">
              <w:r w:rsidR="00C7193D">
                <w:rPr>
                  <w:b/>
                  <w:sz w:val="24"/>
                </w:rPr>
                <w:t>6</w:t>
              </w:r>
            </w:ins>
            <w:del w:id="57" w:author="Parag Thakur" w:date="2025-09-24T13:00:00Z" w16du:dateUtc="2025-09-24T07:30:00Z">
              <w:r w:rsidR="0011636F" w:rsidDel="00C7193D">
                <w:rPr>
                  <w:b/>
                  <w:sz w:val="24"/>
                </w:rPr>
                <w:delText>10</w:delText>
              </w:r>
            </w:del>
            <w:r w:rsidR="0011636F"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847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C7193D" w:rsidP="00560EFE">
            <w:pPr>
              <w:pStyle w:val="TableParagraph"/>
              <w:spacing w:before="15" w:line="259" w:lineRule="auto"/>
              <w:ind w:left="81" w:right="67"/>
              <w:jc w:val="both"/>
              <w:rPr>
                <w:sz w:val="24"/>
              </w:rPr>
            </w:pPr>
            <w:ins w:id="58" w:author="Parag Thakur" w:date="2025-09-24T13:01:00Z" w16du:dateUtc="2025-09-24T07:31:00Z">
              <w:r w:rsidRPr="00B12C0C">
                <w:t xml:space="preserve">Writing functions </w:t>
              </w:r>
              <w:r w:rsidRPr="007360CF">
                <w:rPr>
                  <w:color w:val="FF0000"/>
                  <w:u w:val="single"/>
                </w:rPr>
                <w:t xml:space="preserve">in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59" w:author="Parag Thakur" w:date="2025-09-24T13:01:00Z" w16du:dateUtc="2025-09-24T07:31:00Z">
              <w:r w:rsidRPr="007360CF">
                <w:rPr>
                  <w:color w:val="FF0000"/>
                  <w:u w:val="single"/>
                </w:rPr>
                <w:t>,</w:t>
              </w:r>
              <w:r w:rsidRPr="007360CF">
                <w:rPr>
                  <w:color w:val="FF0000"/>
                </w:rPr>
                <w:t xml:space="preserve"> </w:t>
              </w:r>
            </w:ins>
            <w:ins w:id="60" w:author="Parag Thakur" w:date="2025-09-24T13:02:00Z" w16du:dateUtc="2025-09-24T07:32:00Z">
              <w:r w:rsidRPr="00833EFC">
                <w:t>Writing functions in Python (arguments, return values)</w:t>
              </w:r>
              <w:r>
                <w:t xml:space="preserve">, </w:t>
              </w:r>
              <w:r w:rsidRPr="00833EFC">
                <w:t>Chemical engineering examples: enthalpy calculation using functions</w:t>
              </w:r>
              <w:r>
                <w:t xml:space="preserve">, </w:t>
              </w:r>
              <w:r w:rsidRPr="00833EFC">
                <w:t>Function for Raoult’s Law (bubble point &amp; dew point)</w:t>
              </w:r>
              <w:r>
                <w:t xml:space="preserve">, </w:t>
              </w:r>
              <w:r w:rsidRPr="00833EFC">
                <w:t>Root-finding methods: Bisection in</w:t>
              </w:r>
              <w:r w:rsidRPr="007360CF">
                <w:rPr>
                  <w:color w:val="FF0000"/>
                  <w:u w:val="single"/>
                </w:rPr>
                <w:t xml:space="preserve">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61" w:author="Parag Thakur" w:date="2025-09-24T13:02:00Z" w16du:dateUtc="2025-09-24T07:32:00Z">
              <w:r w:rsidRPr="007360CF">
                <w:rPr>
                  <w:color w:val="FF0000"/>
                </w:rPr>
                <w:t xml:space="preserve"> </w:t>
              </w:r>
              <w:r w:rsidRPr="00833EFC">
                <w:t>&amp; Python</w:t>
              </w:r>
            </w:ins>
            <w:ins w:id="62" w:author="Parag Thakur" w:date="2025-09-24T13:03:00Z" w16du:dateUtc="2025-09-24T07:33:00Z">
              <w:r>
                <w:t xml:space="preserve">, </w:t>
              </w:r>
              <w:r w:rsidRPr="00833EFC">
                <w:t>Newton–Raphson method (equilibrium constant calculation)</w:t>
              </w:r>
            </w:ins>
            <w:ins w:id="63" w:author="Parag Thakur" w:date="2025-09-24T13:02:00Z" w16du:dateUtc="2025-09-24T07:32:00Z">
              <w:r w:rsidDel="00C7193D">
                <w:rPr>
                  <w:sz w:val="24"/>
                </w:rPr>
                <w:t xml:space="preserve"> </w:t>
              </w:r>
            </w:ins>
            <w:del w:id="64" w:author="Parag Thakur" w:date="2025-09-24T12:58:00Z" w16du:dateUtc="2025-09-24T07:28:00Z">
              <w:r w:rsidR="000543ED" w:rsidDel="00C7193D">
                <w:rPr>
                  <w:sz w:val="24"/>
                </w:rPr>
                <w:delText xml:space="preserve">Linear Algebra, </w:delText>
              </w:r>
            </w:del>
            <w:del w:id="65" w:author="Parag Thakur" w:date="2025-09-24T13:00:00Z" w16du:dateUtc="2025-09-24T07:30:00Z">
              <w:r w:rsidR="000543ED" w:rsidDel="00C7193D">
                <w:rPr>
                  <w:sz w:val="24"/>
                </w:rPr>
                <w:delText>Non-linear equation</w:delText>
              </w:r>
            </w:del>
            <w:del w:id="66" w:author="Parag Thakur" w:date="2025-09-24T12:59:00Z" w16du:dateUtc="2025-09-24T07:29:00Z">
              <w:r w:rsidR="000543ED" w:rsidDel="00C7193D">
                <w:rPr>
                  <w:sz w:val="24"/>
                </w:rPr>
                <w:delText>s, regression and interpolation</w:delText>
              </w:r>
            </w:del>
            <w:del w:id="67" w:author="Parag Thakur" w:date="2025-09-24T12:58:00Z" w16du:dateUtc="2025-09-24T07:28:00Z">
              <w:r w:rsidR="000543ED" w:rsidDel="00C7193D">
                <w:rPr>
                  <w:sz w:val="24"/>
                </w:rPr>
                <w:delText>, differential equations and error analysis</w:delText>
              </w:r>
            </w:del>
            <w:del w:id="68" w:author="Parag Thakur" w:date="2025-09-24T13:00:00Z" w16du:dateUtc="2025-09-24T07:30:00Z">
              <w:r w:rsidR="000543ED" w:rsidDel="00C7193D">
                <w:rPr>
                  <w:sz w:val="24"/>
                </w:rPr>
                <w:delText>.</w:delText>
              </w:r>
            </w:del>
          </w:p>
        </w:tc>
      </w:tr>
      <w:tr w:rsidR="00D64AFA" w:rsidTr="004D57CE">
        <w:trPr>
          <w:trHeight w:val="470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>
            <w:pPr>
              <w:pStyle w:val="TableParagraph"/>
              <w:spacing w:before="13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‘</w:t>
            </w:r>
            <w:r w:rsidR="00C42D61">
              <w:rPr>
                <w:b/>
                <w:sz w:val="24"/>
              </w:rPr>
              <w:t>SCILAB/</w:t>
            </w:r>
            <w:r>
              <w:rPr>
                <w:b/>
                <w:sz w:val="24"/>
              </w:rPr>
              <w:t>Python’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LANGUAGE</w:t>
            </w:r>
            <w:r w:rsidR="000543ED">
              <w:rPr>
                <w:b/>
                <w:sz w:val="24"/>
              </w:rPr>
              <w:t>- Data Visualization</w:t>
            </w:r>
          </w:p>
        </w:tc>
        <w:tc>
          <w:tcPr>
            <w:tcW w:w="1351" w:type="dxa"/>
          </w:tcPr>
          <w:p w:rsidR="00D64AFA" w:rsidRDefault="00D64AFA" w:rsidP="00D64AFA">
            <w:pPr>
              <w:pStyle w:val="TableParagraph"/>
              <w:spacing w:before="13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ins w:id="69" w:author="Parag Thakur" w:date="2025-09-24T13:06:00Z" w16du:dateUtc="2025-09-24T07:36:00Z">
              <w:r w:rsidR="0098043C">
                <w:rPr>
                  <w:b/>
                  <w:sz w:val="24"/>
                </w:rPr>
                <w:t>6</w:t>
              </w:r>
            </w:ins>
            <w:del w:id="70" w:author="Parag Thakur" w:date="2025-09-24T13:06:00Z" w16du:dateUtc="2025-09-24T07:36:00Z">
              <w:r w:rsidDel="0098043C">
                <w:rPr>
                  <w:b/>
                  <w:sz w:val="24"/>
                </w:rPr>
                <w:delText>10</w:delText>
              </w:r>
            </w:del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474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98043C">
            <w:pPr>
              <w:pStyle w:val="TableParagraph"/>
              <w:spacing w:before="15"/>
              <w:ind w:left="81" w:right="82"/>
              <w:rPr>
                <w:sz w:val="24"/>
              </w:rPr>
              <w:pPrChange w:id="71" w:author="Parag Thakur" w:date="2025-09-24T13:06:00Z" w16du:dateUtc="2025-09-24T07:36:00Z">
                <w:pPr>
                  <w:pStyle w:val="TableParagraph"/>
                  <w:spacing w:before="15"/>
                  <w:ind w:left="81"/>
                </w:pPr>
              </w:pPrChange>
            </w:pPr>
            <w:ins w:id="72" w:author="Parag Thakur" w:date="2025-09-24T13:03:00Z" w16du:dateUtc="2025-09-24T07:33:00Z">
              <w:r w:rsidRPr="00833EFC">
                <w:t>Plotting in</w:t>
              </w:r>
              <w:r w:rsidRPr="007360CF">
                <w:rPr>
                  <w:color w:val="FF0000"/>
                  <w:u w:val="single"/>
                </w:rPr>
                <w:t xml:space="preserve">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73" w:author="Parag Thakur" w:date="2025-09-24T13:03:00Z" w16du:dateUtc="2025-09-24T07:33:00Z">
              <w:r w:rsidRPr="00833EFC">
                <w:t>: 2D plots</w:t>
              </w:r>
              <w:r>
                <w:t xml:space="preserve"> (Least Square Regression Method), </w:t>
              </w:r>
            </w:ins>
            <w:ins w:id="74" w:author="Parag Thakur" w:date="2025-09-24T13:04:00Z" w16du:dateUtc="2025-09-24T07:34:00Z">
              <w:r w:rsidRPr="00833EFC">
                <w:t>Plotting in Python: Matplotlib basics</w:t>
              </w:r>
              <w:r>
                <w:t xml:space="preserve"> (Least Square Regression Method), </w:t>
              </w:r>
              <w:r w:rsidRPr="00833EFC">
                <w:t>Comparative plotting</w:t>
              </w:r>
              <w:r>
                <w:t xml:space="preserve">, </w:t>
              </w:r>
            </w:ins>
            <w:r w:rsidR="000543ED">
              <w:rPr>
                <w:sz w:val="24"/>
              </w:rPr>
              <w:t>Various libraries and tools used for the data visualization. 3D graphs, bar plot, histogram, scatter plot, pie chart. Libraries like pandas for Data manipulation</w:t>
            </w:r>
          </w:p>
        </w:tc>
      </w:tr>
      <w:tr w:rsidR="0098043C" w:rsidTr="0098043C">
        <w:tblPrEx>
          <w:tblW w:w="9982" w:type="dxa"/>
          <w:tblInd w:w="-5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75" w:author="Parag Thakur" w:date="2025-09-24T13:07:00Z" w16du:dateUtc="2025-09-24T07:37:00Z">
            <w:tblPrEx>
              <w:tblW w:w="9982" w:type="dxa"/>
              <w:tblInd w:w="-5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val="474"/>
          <w:ins w:id="76" w:author="Parag Thakur" w:date="2025-09-24T13:06:00Z"/>
          <w:trPrChange w:id="77" w:author="Parag Thakur" w:date="2025-09-24T13:07:00Z" w16du:dateUtc="2025-09-24T07:37:00Z">
            <w:trPr>
              <w:gridBefore w:val="2"/>
              <w:trHeight w:val="474"/>
            </w:trPr>
          </w:trPrChange>
        </w:trPr>
        <w:tc>
          <w:tcPr>
            <w:tcW w:w="536" w:type="dxa"/>
            <w:tcPrChange w:id="78" w:author="Parag Thakur" w:date="2025-09-24T13:07:00Z" w16du:dateUtc="2025-09-24T07:37:00Z">
              <w:tcPr>
                <w:tcW w:w="536" w:type="dxa"/>
              </w:tcPr>
            </w:tcPrChange>
          </w:tcPr>
          <w:p w:rsidR="0098043C" w:rsidRDefault="0098043C" w:rsidP="00560EFE">
            <w:pPr>
              <w:pStyle w:val="TableParagraph"/>
              <w:rPr>
                <w:ins w:id="79" w:author="Parag Thakur" w:date="2025-09-24T13:06:00Z" w16du:dateUtc="2025-09-24T07:36:00Z"/>
                <w:sz w:val="24"/>
              </w:rPr>
            </w:pPr>
          </w:p>
        </w:tc>
        <w:tc>
          <w:tcPr>
            <w:tcW w:w="8084" w:type="dxa"/>
            <w:tcPrChange w:id="80" w:author="Parag Thakur" w:date="2025-09-24T13:07:00Z" w16du:dateUtc="2025-09-24T07:37:00Z">
              <w:tcPr>
                <w:tcW w:w="4723" w:type="dxa"/>
              </w:tcPr>
            </w:tcPrChange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  <w:rPr>
                <w:ins w:id="81" w:author="Parag Thakur" w:date="2025-09-24T13:06:00Z" w16du:dateUtc="2025-09-24T07:36:00Z"/>
              </w:rPr>
            </w:pPr>
            <w:ins w:id="82" w:author="Parag Thakur" w:date="2025-09-24T13:08:00Z" w16du:dateUtc="2025-09-24T07:38:00Z">
              <w:r>
                <w:rPr>
                  <w:b/>
                  <w:sz w:val="24"/>
                </w:rPr>
                <w:t>PROGRAMMING</w:t>
              </w:r>
              <w:r>
                <w:rPr>
                  <w:b/>
                  <w:spacing w:val="-6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USING</w:t>
              </w:r>
              <w:r>
                <w:rPr>
                  <w:b/>
                  <w:spacing w:val="-4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‘SCILAB/Python’</w:t>
              </w:r>
              <w:r>
                <w:rPr>
                  <w:b/>
                  <w:spacing w:val="-7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LANGUAGE</w:t>
              </w:r>
              <w:r>
                <w:rPr>
                  <w:b/>
                  <w:spacing w:val="-1"/>
                  <w:sz w:val="24"/>
                </w:rPr>
                <w:t xml:space="preserve"> </w:t>
              </w:r>
              <w:r>
                <w:rPr>
                  <w:b/>
                  <w:sz w:val="24"/>
                </w:rPr>
                <w:t>–Numeric integration &amp; Diffe</w:t>
              </w:r>
            </w:ins>
            <w:ins w:id="83" w:author="Parag Thakur" w:date="2025-09-24T13:09:00Z" w16du:dateUtc="2025-09-24T07:39:00Z">
              <w:r>
                <w:rPr>
                  <w:b/>
                  <w:sz w:val="24"/>
                </w:rPr>
                <w:t>rentiation</w:t>
              </w:r>
            </w:ins>
          </w:p>
        </w:tc>
        <w:tc>
          <w:tcPr>
            <w:tcW w:w="1362" w:type="dxa"/>
            <w:gridSpan w:val="2"/>
            <w:tcPrChange w:id="84" w:author="Parag Thakur" w:date="2025-09-24T13:07:00Z" w16du:dateUtc="2025-09-24T07:37:00Z">
              <w:tcPr>
                <w:tcW w:w="4723" w:type="dxa"/>
                <w:gridSpan w:val="4"/>
              </w:tcPr>
            </w:tcPrChange>
          </w:tcPr>
          <w:p w:rsidR="0098043C" w:rsidRPr="0098043C" w:rsidRDefault="0098043C" w:rsidP="0098043C">
            <w:pPr>
              <w:pStyle w:val="TableParagraph"/>
              <w:spacing w:before="15"/>
              <w:ind w:left="81" w:right="82"/>
              <w:rPr>
                <w:ins w:id="85" w:author="Parag Thakur" w:date="2025-09-24T13:06:00Z" w16du:dateUtc="2025-09-24T07:36:00Z"/>
                <w:b/>
                <w:bCs/>
                <w:rPrChange w:id="86" w:author="Parag Thakur" w:date="2025-09-24T13:09:00Z" w16du:dateUtc="2025-09-24T07:39:00Z">
                  <w:rPr>
                    <w:ins w:id="87" w:author="Parag Thakur" w:date="2025-09-24T13:06:00Z" w16du:dateUtc="2025-09-24T07:36:00Z"/>
                  </w:rPr>
                </w:rPrChange>
              </w:rPr>
            </w:pPr>
            <w:ins w:id="88" w:author="Parag Thakur" w:date="2025-09-24T13:09:00Z" w16du:dateUtc="2025-09-24T07:39:00Z">
              <w:r w:rsidRPr="0098043C">
                <w:rPr>
                  <w:b/>
                  <w:bCs/>
                  <w:rPrChange w:id="89" w:author="Parag Thakur" w:date="2025-09-24T13:09:00Z" w16du:dateUtc="2025-09-24T07:39:00Z">
                    <w:rPr/>
                  </w:rPrChange>
                </w:rPr>
                <w:t>(5 Hours)</w:t>
              </w:r>
            </w:ins>
          </w:p>
        </w:tc>
      </w:tr>
      <w:tr w:rsidR="0098043C" w:rsidTr="00DF1906">
        <w:trPr>
          <w:trHeight w:val="474"/>
          <w:ins w:id="90" w:author="Parag Thakur" w:date="2025-09-24T13:07:00Z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ins w:id="91" w:author="Parag Thakur" w:date="2025-09-24T13:07:00Z" w16du:dateUtc="2025-09-24T07:37:00Z"/>
                <w:sz w:val="24"/>
              </w:rPr>
            </w:pPr>
          </w:p>
        </w:tc>
        <w:tc>
          <w:tcPr>
            <w:tcW w:w="9446" w:type="dxa"/>
            <w:gridSpan w:val="3"/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  <w:rPr>
                <w:ins w:id="92" w:author="Parag Thakur" w:date="2025-09-24T13:07:00Z" w16du:dateUtc="2025-09-24T07:37:00Z"/>
              </w:rPr>
            </w:pPr>
            <w:ins w:id="93" w:author="Parag Thakur" w:date="2025-09-24T13:10:00Z" w16du:dateUtc="2025-09-24T07:40:00Z">
              <w:r w:rsidRPr="00833EFC">
                <w:t>Numerical integration: trapezoidal rule &amp; Simpson’s rule</w:t>
              </w:r>
              <w:r>
                <w:t xml:space="preserve">, </w:t>
              </w:r>
              <w:r w:rsidRPr="00833EFC">
                <w:t>Numerical differentiation: forward, backward</w:t>
              </w:r>
              <w:r>
                <w:t xml:space="preserve"> newtons difference method, </w:t>
              </w:r>
              <w:r w:rsidRPr="00833EFC">
                <w:t xml:space="preserve">ODE solving </w:t>
              </w:r>
              <w:r w:rsidRPr="007360CF">
                <w:rPr>
                  <w:color w:val="FF0000"/>
                  <w:u w:val="single"/>
                </w:rPr>
                <w:t xml:space="preserve">in </w:t>
              </w:r>
            </w:ins>
            <w:r w:rsidR="007360CF" w:rsidRPr="007360CF">
              <w:rPr>
                <w:bCs/>
                <w:color w:val="FF0000"/>
                <w:szCs w:val="21"/>
                <w:u w:val="single"/>
              </w:rPr>
              <w:t>SCILAB</w:t>
            </w:r>
            <w:ins w:id="94" w:author="Parag Thakur" w:date="2025-09-24T13:10:00Z" w16du:dateUtc="2025-09-24T07:40:00Z">
              <w:r w:rsidRPr="00833EFC">
                <w:t xml:space="preserve">: </w:t>
              </w:r>
              <w:r w:rsidRPr="00833EFC">
                <w:rPr>
                  <w:rFonts w:eastAsiaTheme="majorEastAsia"/>
                </w:rPr>
                <w:t>ode</w:t>
              </w:r>
              <w:r w:rsidRPr="00833EFC">
                <w:t xml:space="preserve"> function</w:t>
              </w:r>
              <w:r>
                <w:t xml:space="preserve">, </w:t>
              </w:r>
              <w:r w:rsidRPr="00833EFC">
                <w:t xml:space="preserve">ODE solving in Python: </w:t>
              </w:r>
              <w:proofErr w:type="spellStart"/>
              <w:proofErr w:type="gramStart"/>
              <w:r w:rsidRPr="00833EFC">
                <w:rPr>
                  <w:rFonts w:eastAsiaTheme="majorEastAsia"/>
                </w:rPr>
                <w:lastRenderedPageBreak/>
                <w:t>scipy.integrate</w:t>
              </w:r>
              <w:proofErr w:type="gramEnd"/>
              <w:r w:rsidRPr="00833EFC">
                <w:rPr>
                  <w:rFonts w:eastAsiaTheme="majorEastAsia"/>
                </w:rPr>
                <w:t>.odeint</w:t>
              </w:r>
            </w:ins>
            <w:proofErr w:type="spellEnd"/>
          </w:p>
        </w:tc>
      </w:tr>
      <w:tr w:rsidR="0098043C" w:rsidTr="0098043C">
        <w:tblPrEx>
          <w:tblW w:w="9982" w:type="dxa"/>
          <w:tblInd w:w="-5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95" w:author="Parag Thakur" w:date="2025-09-24T13:11:00Z" w16du:dateUtc="2025-09-24T07:41:00Z">
            <w:tblPrEx>
              <w:tblW w:w="9982" w:type="dxa"/>
              <w:tblInd w:w="-5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val="474"/>
          <w:ins w:id="96" w:author="Parag Thakur" w:date="2025-09-24T13:11:00Z"/>
          <w:trPrChange w:id="97" w:author="Parag Thakur" w:date="2025-09-24T13:11:00Z" w16du:dateUtc="2025-09-24T07:41:00Z">
            <w:trPr>
              <w:gridBefore w:val="2"/>
              <w:trHeight w:val="474"/>
            </w:trPr>
          </w:trPrChange>
        </w:trPr>
        <w:tc>
          <w:tcPr>
            <w:tcW w:w="536" w:type="dxa"/>
            <w:tcPrChange w:id="98" w:author="Parag Thakur" w:date="2025-09-24T13:11:00Z" w16du:dateUtc="2025-09-24T07:41:00Z">
              <w:tcPr>
                <w:tcW w:w="536" w:type="dxa"/>
              </w:tcPr>
            </w:tcPrChange>
          </w:tcPr>
          <w:p w:rsidR="0098043C" w:rsidRDefault="0098043C" w:rsidP="00560EFE">
            <w:pPr>
              <w:pStyle w:val="TableParagraph"/>
              <w:rPr>
                <w:ins w:id="99" w:author="Parag Thakur" w:date="2025-09-24T13:11:00Z" w16du:dateUtc="2025-09-24T07:41:00Z"/>
                <w:sz w:val="24"/>
              </w:rPr>
            </w:pPr>
          </w:p>
        </w:tc>
        <w:tc>
          <w:tcPr>
            <w:tcW w:w="8084" w:type="dxa"/>
            <w:tcPrChange w:id="100" w:author="Parag Thakur" w:date="2025-09-24T13:11:00Z" w16du:dateUtc="2025-09-24T07:41:00Z">
              <w:tcPr>
                <w:tcW w:w="4723" w:type="dxa"/>
              </w:tcPr>
            </w:tcPrChange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  <w:rPr>
                <w:ins w:id="101" w:author="Parag Thakur" w:date="2025-09-24T13:11:00Z" w16du:dateUtc="2025-09-24T07:41:00Z"/>
              </w:rPr>
            </w:pPr>
            <w:ins w:id="102" w:author="Parag Thakur" w:date="2025-09-24T13:11:00Z" w16du:dateUtc="2025-09-24T07:41:00Z">
              <w:r>
                <w:rPr>
                  <w:b/>
                  <w:bCs/>
                </w:rPr>
                <w:t>CASE STUDIES AND APPLICATION OF PROGRAMMING FOR CHEMICAL ENGINEERING PROGRAMMING</w:t>
              </w:r>
            </w:ins>
          </w:p>
        </w:tc>
        <w:tc>
          <w:tcPr>
            <w:tcW w:w="1362" w:type="dxa"/>
            <w:gridSpan w:val="2"/>
            <w:tcPrChange w:id="103" w:author="Parag Thakur" w:date="2025-09-24T13:11:00Z" w16du:dateUtc="2025-09-24T07:41:00Z">
              <w:tcPr>
                <w:tcW w:w="4723" w:type="dxa"/>
                <w:gridSpan w:val="4"/>
              </w:tcPr>
            </w:tcPrChange>
          </w:tcPr>
          <w:p w:rsidR="0098043C" w:rsidRPr="00833EFC" w:rsidRDefault="0098043C" w:rsidP="0098043C">
            <w:pPr>
              <w:pStyle w:val="TableParagraph"/>
              <w:spacing w:before="15"/>
              <w:ind w:left="81" w:right="82"/>
              <w:rPr>
                <w:ins w:id="104" w:author="Parag Thakur" w:date="2025-09-24T13:11:00Z" w16du:dateUtc="2025-09-24T07:41:00Z"/>
              </w:rPr>
            </w:pPr>
            <w:ins w:id="105" w:author="Parag Thakur" w:date="2025-09-24T13:12:00Z" w16du:dateUtc="2025-09-24T07:42:00Z">
              <w:r w:rsidRPr="008A61D0">
                <w:rPr>
                  <w:b/>
                  <w:bCs/>
                </w:rPr>
                <w:t>(</w:t>
              </w:r>
            </w:ins>
            <w:ins w:id="106" w:author="Parag Thakur" w:date="2025-09-24T13:13:00Z" w16du:dateUtc="2025-09-24T07:43:00Z">
              <w:r>
                <w:rPr>
                  <w:b/>
                  <w:bCs/>
                </w:rPr>
                <w:t>9</w:t>
              </w:r>
            </w:ins>
            <w:ins w:id="107" w:author="Parag Thakur" w:date="2025-09-24T13:12:00Z" w16du:dateUtc="2025-09-24T07:42:00Z">
              <w:r w:rsidRPr="008A61D0">
                <w:rPr>
                  <w:b/>
                  <w:bCs/>
                </w:rPr>
                <w:t xml:space="preserve"> Hours)</w:t>
              </w:r>
            </w:ins>
          </w:p>
        </w:tc>
      </w:tr>
      <w:tr w:rsidR="0098043C" w:rsidTr="00DF1906">
        <w:trPr>
          <w:trHeight w:val="474"/>
          <w:ins w:id="108" w:author="Parag Thakur" w:date="2025-09-24T13:11:00Z"/>
        </w:trPr>
        <w:tc>
          <w:tcPr>
            <w:tcW w:w="536" w:type="dxa"/>
          </w:tcPr>
          <w:p w:rsidR="0098043C" w:rsidRDefault="0098043C" w:rsidP="00560EFE">
            <w:pPr>
              <w:pStyle w:val="TableParagraph"/>
              <w:rPr>
                <w:ins w:id="109" w:author="Parag Thakur" w:date="2025-09-24T13:11:00Z" w16du:dateUtc="2025-09-24T07:41:00Z"/>
                <w:sz w:val="24"/>
              </w:rPr>
            </w:pPr>
          </w:p>
        </w:tc>
        <w:tc>
          <w:tcPr>
            <w:tcW w:w="9446" w:type="dxa"/>
            <w:gridSpan w:val="3"/>
          </w:tcPr>
          <w:p w:rsidR="0098043C" w:rsidRPr="00833EFC" w:rsidRDefault="00BA5C86" w:rsidP="0098043C">
            <w:pPr>
              <w:pStyle w:val="TableParagraph"/>
              <w:spacing w:before="15"/>
              <w:ind w:left="81" w:right="82"/>
              <w:rPr>
                <w:ins w:id="110" w:author="Parag Thakur" w:date="2025-09-24T13:11:00Z" w16du:dateUtc="2025-09-24T07:41:00Z"/>
              </w:rPr>
            </w:pPr>
            <w:ins w:id="111" w:author="Parag Thakur" w:date="2025-09-24T13:14:00Z" w16du:dateUtc="2025-09-24T07:44:00Z">
              <w:r w:rsidRPr="00833EFC">
                <w:t>Cooling of a hot sphere (unsteady heat transfer)</w:t>
              </w:r>
              <w:r>
                <w:t xml:space="preserve">, </w:t>
              </w:r>
              <w:r w:rsidRPr="00833EFC">
                <w:t>Chemical reactor kinetics simulation (1st order)</w:t>
              </w:r>
              <w:r>
                <w:t xml:space="preserve">, </w:t>
              </w:r>
              <w:r w:rsidRPr="00833EFC">
                <w:t>Fluid flow problems: pressure drop in pipes</w:t>
              </w:r>
              <w:r>
                <w:t xml:space="preserve">, </w:t>
              </w:r>
              <w:r w:rsidRPr="00833EFC">
                <w:t>Heat exchanger performance calculations</w:t>
              </w:r>
            </w:ins>
          </w:p>
        </w:tc>
      </w:tr>
      <w:tr w:rsidR="00D64AFA" w:rsidTr="004D57CE">
        <w:trPr>
          <w:trHeight w:val="565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8095" w:type="dxa"/>
            <w:gridSpan w:val="2"/>
          </w:tcPr>
          <w:p w:rsidR="00D64AFA" w:rsidRDefault="00D64AFA" w:rsidP="00560EFE">
            <w:pPr>
              <w:pStyle w:val="TableParagraph"/>
              <w:spacing w:line="280" w:lineRule="atLeast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PRACTICALS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COVERAGE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ABOVE TOPICS SEPARATELY.</w:t>
            </w:r>
          </w:p>
        </w:tc>
        <w:tc>
          <w:tcPr>
            <w:tcW w:w="1351" w:type="dxa"/>
          </w:tcPr>
          <w:p w:rsidR="00D64AFA" w:rsidRDefault="00D64AFA" w:rsidP="00560EFE">
            <w:pPr>
              <w:pStyle w:val="TableParagraph"/>
              <w:spacing w:before="11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(30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  <w:tr w:rsidR="00D64AFA" w:rsidTr="004D57CE">
        <w:trPr>
          <w:trHeight w:val="472"/>
        </w:trPr>
        <w:tc>
          <w:tcPr>
            <w:tcW w:w="536" w:type="dxa"/>
          </w:tcPr>
          <w:p w:rsidR="00D64AFA" w:rsidRDefault="00D64AFA" w:rsidP="00560EFE">
            <w:pPr>
              <w:pStyle w:val="TableParagraph"/>
              <w:rPr>
                <w:sz w:val="24"/>
              </w:rPr>
            </w:pPr>
          </w:p>
        </w:tc>
        <w:tc>
          <w:tcPr>
            <w:tcW w:w="9446" w:type="dxa"/>
            <w:gridSpan w:val="3"/>
          </w:tcPr>
          <w:p w:rsidR="00D64AFA" w:rsidRDefault="00D64AFA" w:rsidP="00560EFE">
            <w:pPr>
              <w:pStyle w:val="TableParagraph"/>
              <w:spacing w:before="11"/>
              <w:ind w:left="3722"/>
              <w:rPr>
                <w:b/>
                <w:sz w:val="24"/>
              </w:rPr>
            </w:pPr>
            <w:r>
              <w:rPr>
                <w:b/>
                <w:sz w:val="24"/>
              </w:rPr>
              <w:t>(Total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Contact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Hours +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Hours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=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75 </w:t>
            </w:r>
            <w:r>
              <w:rPr>
                <w:b/>
                <w:spacing w:val="-2"/>
                <w:sz w:val="24"/>
              </w:rPr>
              <w:t>Hours)</w:t>
            </w:r>
          </w:p>
        </w:tc>
      </w:tr>
    </w:tbl>
    <w:p w:rsidR="00D64AFA" w:rsidRPr="00762193" w:rsidRDefault="00D64AFA" w:rsidP="00D64AFA">
      <w:pPr>
        <w:pStyle w:val="BodyText"/>
        <w:spacing w:before="16"/>
        <w:rPr>
          <w:b/>
          <w:sz w:val="12"/>
          <w:szCs w:val="16"/>
        </w:rPr>
      </w:pPr>
    </w:p>
    <w:tbl>
      <w:tblPr>
        <w:tblW w:w="999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9507"/>
      </w:tblGrid>
      <w:tr w:rsidR="00D64AFA" w:rsidTr="00762193">
        <w:trPr>
          <w:trHeight w:val="501"/>
        </w:trPr>
        <w:tc>
          <w:tcPr>
            <w:tcW w:w="9990" w:type="dxa"/>
            <w:gridSpan w:val="2"/>
          </w:tcPr>
          <w:p w:rsidR="00D64AFA" w:rsidRDefault="00D64AFA" w:rsidP="00560EFE">
            <w:pPr>
              <w:pStyle w:val="TableParagraph"/>
              <w:tabs>
                <w:tab w:val="left" w:pos="592"/>
              </w:tabs>
              <w:spacing w:before="49"/>
              <w:ind w:left="1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Practicals:</w:t>
            </w:r>
          </w:p>
        </w:tc>
      </w:tr>
      <w:tr w:rsidR="00D64AFA" w:rsidTr="00762193">
        <w:trPr>
          <w:trHeight w:val="395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507" w:type="dxa"/>
          </w:tcPr>
          <w:p w:rsidR="00D64AFA" w:rsidRDefault="00BA5C86" w:rsidP="00560EF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ins w:id="112" w:author="Parag Thakur" w:date="2025-09-24T13:17:00Z" w16du:dateUtc="2025-09-24T07:47:00Z">
              <w:r>
                <w:t>To develop algorithm for</w:t>
              </w:r>
              <w:r w:rsidRPr="0086221C">
                <w:t xml:space="preserve"> simple unit conversion problems (temperature, pressure, energy</w:t>
              </w:r>
              <w:r>
                <w:t xml:space="preserve"> </w:t>
              </w:r>
              <w:proofErr w:type="spellStart"/>
              <w:r>
                <w:t>etc</w:t>
              </w:r>
              <w:proofErr w:type="spellEnd"/>
              <w:r w:rsidRPr="0086221C">
                <w:t>).</w:t>
              </w:r>
            </w:ins>
            <w:del w:id="113" w:author="Parag Thakur" w:date="2025-09-24T13:17:00Z" w16du:dateUtc="2025-09-24T07:47:00Z">
              <w:r w:rsidR="00762193" w:rsidDel="00BA5C86">
                <w:rPr>
                  <w:sz w:val="24"/>
                </w:rPr>
                <w:delText xml:space="preserve">Introduction to </w:delText>
              </w:r>
            </w:del>
            <w:del w:id="114" w:author="Parag Thakur" w:date="2025-09-24T13:16:00Z" w16du:dateUtc="2025-09-24T07:46:00Z">
              <w:r w:rsidR="00762193" w:rsidDel="00BA5C86">
                <w:rPr>
                  <w:sz w:val="24"/>
                </w:rPr>
                <w:delText>loops and functions of</w:delText>
              </w:r>
            </w:del>
            <w:del w:id="115" w:author="Parag Thakur" w:date="2025-09-24T13:17:00Z" w16du:dateUtc="2025-09-24T07:47:00Z">
              <w:r w:rsidR="00762193" w:rsidDel="00BA5C86">
                <w:rPr>
                  <w:sz w:val="24"/>
                </w:rPr>
                <w:delText xml:space="preserve"> SCILAB and python</w:delText>
              </w:r>
            </w:del>
          </w:p>
        </w:tc>
      </w:tr>
      <w:tr w:rsidR="00762193" w:rsidTr="00762193">
        <w:trPr>
          <w:trHeight w:val="395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507" w:type="dxa"/>
          </w:tcPr>
          <w:p w:rsidR="00762193" w:rsidRDefault="00BA5C86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ins w:id="116" w:author="Parag Thakur" w:date="2025-09-24T13:17:00Z" w16du:dateUtc="2025-09-24T07:47:00Z">
              <w:r>
                <w:t>To develop algorithm in SCILAB and python for</w:t>
              </w:r>
              <w:r w:rsidRPr="0086221C">
                <w:t xml:space="preserve"> Antoine equation</w:t>
              </w:r>
            </w:ins>
            <w:del w:id="117" w:author="Parag Thakur" w:date="2025-09-24T13:17:00Z" w16du:dateUtc="2025-09-24T07:47:00Z">
              <w:r w:rsidR="00762193" w:rsidDel="00BA5C86">
                <w:rPr>
                  <w:spacing w:val="-2"/>
                  <w:sz w:val="24"/>
                </w:rPr>
                <w:delText>Algorithm development using SCILAB and python for regression</w:delText>
              </w:r>
            </w:del>
          </w:p>
        </w:tc>
      </w:tr>
      <w:tr w:rsidR="00762193" w:rsidTr="00762193">
        <w:trPr>
          <w:trHeight w:val="396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507" w:type="dxa"/>
          </w:tcPr>
          <w:p w:rsidR="00762193" w:rsidRDefault="00762193" w:rsidP="00762193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>Algorithm development using SCILAB and python for interpolation</w:t>
            </w:r>
          </w:p>
        </w:tc>
      </w:tr>
      <w:tr w:rsidR="00762193" w:rsidTr="00762193">
        <w:trPr>
          <w:trHeight w:val="393"/>
        </w:trPr>
        <w:tc>
          <w:tcPr>
            <w:tcW w:w="483" w:type="dxa"/>
          </w:tcPr>
          <w:p w:rsidR="00762193" w:rsidRDefault="00762193" w:rsidP="00762193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507" w:type="dxa"/>
          </w:tcPr>
          <w:p w:rsidR="00762193" w:rsidRDefault="00762193" w:rsidP="00762193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solution of system of linear equations </w:t>
            </w:r>
            <w:ins w:id="118" w:author="Parag Thakur" w:date="2025-09-24T13:20:00Z" w16du:dateUtc="2025-09-24T07:50:00Z">
              <w:r w:rsidR="00BA5C86">
                <w:rPr>
                  <w:spacing w:val="-2"/>
                  <w:sz w:val="24"/>
                </w:rPr>
                <w:t>(Direct Methods)</w:t>
              </w:r>
            </w:ins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ins w:id="119" w:author="Parag Thakur" w:date="2025-09-24T13:20:00Z" w16du:dateUtc="2025-09-24T07:50:00Z">
              <w:r>
                <w:rPr>
                  <w:spacing w:val="-2"/>
                  <w:sz w:val="24"/>
                </w:rPr>
                <w:t>Algorithm development using SCILAB and python for solution of system of linear equations (Iterative Methods)</w:t>
              </w:r>
            </w:ins>
            <w:del w:id="120" w:author="Parag Thakur" w:date="2025-09-24T13:20:00Z" w16du:dateUtc="2025-09-24T07:50:00Z">
              <w:r w:rsidDel="00E71FB8">
                <w:rPr>
                  <w:spacing w:val="-2"/>
                  <w:sz w:val="24"/>
                </w:rPr>
                <w:delText xml:space="preserve">Algorithm development using SCILAB and python for solution of non-linear equations </w:delText>
              </w:r>
            </w:del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 xml:space="preserve">Data visualization in </w:t>
            </w:r>
            <w:r>
              <w:rPr>
                <w:spacing w:val="-2"/>
                <w:sz w:val="24"/>
              </w:rPr>
              <w:t>SCILAB</w:t>
            </w:r>
            <w:r w:rsidDel="0076219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and python 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 Analysis and manipulation in SCILAB and python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9507" w:type="dxa"/>
          </w:tcPr>
          <w:p w:rsidR="00BA5C86" w:rsidRPr="004039F5" w:rsidRDefault="00BA5C86" w:rsidP="00BA5C86">
            <w:pPr>
              <w:spacing w:before="100" w:beforeAutospacing="1" w:after="100" w:afterAutospacing="1"/>
              <w:jc w:val="both"/>
              <w:rPr>
                <w:ins w:id="121" w:author="Parag Thakur" w:date="2025-09-24T13:22:00Z" w16du:dateUtc="2025-09-24T07:52:00Z"/>
                <w:b/>
                <w:bCs/>
              </w:rPr>
            </w:pPr>
            <w:r>
              <w:rPr>
                <w:spacing w:val="-2"/>
                <w:sz w:val="24"/>
              </w:rPr>
              <w:t xml:space="preserve">Algorithm development using SCILAB and python for </w:t>
            </w:r>
            <w:ins w:id="122" w:author="Parag Thakur" w:date="2025-09-24T13:22:00Z" w16du:dateUtc="2025-09-24T07:52:00Z">
              <w:r w:rsidRPr="007360CF">
                <w:t>Numerical Differentiation &amp; Integration</w:t>
              </w:r>
            </w:ins>
          </w:p>
          <w:p w:rsidR="00BA5C86" w:rsidRDefault="00BA5C86" w:rsidP="007360CF">
            <w:pPr>
              <w:pStyle w:val="TableParagraph"/>
              <w:spacing w:line="273" w:lineRule="exact"/>
              <w:rPr>
                <w:sz w:val="24"/>
              </w:rPr>
            </w:pPr>
            <w:del w:id="123" w:author="Parag Thakur" w:date="2025-09-24T13:22:00Z" w16du:dateUtc="2025-09-24T07:52:00Z">
              <w:r w:rsidDel="00BA5C86">
                <w:rPr>
                  <w:spacing w:val="-2"/>
                  <w:sz w:val="24"/>
                </w:rPr>
                <w:delText xml:space="preserve">initial value problems of ordinary differential equations </w:delText>
              </w:r>
            </w:del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</w:t>
            </w:r>
            <w:ins w:id="124" w:author="Parag Thakur" w:date="2025-09-24T13:21:00Z" w16du:dateUtc="2025-09-24T07:51:00Z">
              <w:r>
                <w:rPr>
                  <w:spacing w:val="-2"/>
                  <w:sz w:val="24"/>
                </w:rPr>
                <w:t xml:space="preserve">Initial value problem </w:t>
              </w:r>
            </w:ins>
            <w:ins w:id="125" w:author="Parag Thakur" w:date="2025-09-24T13:22:00Z" w16du:dateUtc="2025-09-24T07:52:00Z">
              <w:r>
                <w:rPr>
                  <w:spacing w:val="-2"/>
                  <w:sz w:val="24"/>
                </w:rPr>
                <w:t xml:space="preserve">&amp; </w:t>
              </w:r>
            </w:ins>
            <w:r>
              <w:rPr>
                <w:spacing w:val="-2"/>
                <w:sz w:val="24"/>
              </w:rPr>
              <w:t xml:space="preserve">boundary value problems of ordinary differential equations </w:t>
            </w:r>
          </w:p>
        </w:tc>
      </w:tr>
      <w:tr w:rsidR="00BA5C86" w:rsidTr="00762193">
        <w:trPr>
          <w:trHeight w:val="400"/>
        </w:trPr>
        <w:tc>
          <w:tcPr>
            <w:tcW w:w="483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9507" w:type="dxa"/>
          </w:tcPr>
          <w:p w:rsidR="00BA5C86" w:rsidRDefault="00BA5C86" w:rsidP="00BA5C86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Algorithm development using SCILAB and python for partial differential equations </w:t>
            </w:r>
          </w:p>
        </w:tc>
      </w:tr>
    </w:tbl>
    <w:p w:rsidR="00D64AFA" w:rsidRDefault="00D64AFA" w:rsidP="00D64AFA">
      <w:pPr>
        <w:pStyle w:val="BodyText"/>
        <w:spacing w:before="3"/>
        <w:rPr>
          <w:b/>
          <w:sz w:val="2"/>
        </w:rPr>
      </w:pPr>
    </w:p>
    <w:p w:rsidR="00762193" w:rsidRDefault="00762193" w:rsidP="00D64AFA">
      <w:pPr>
        <w:pStyle w:val="BodyText"/>
        <w:spacing w:before="3"/>
        <w:rPr>
          <w:b/>
          <w:sz w:val="2"/>
        </w:rPr>
      </w:pPr>
    </w:p>
    <w:tbl>
      <w:tblPr>
        <w:tblW w:w="999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9507"/>
      </w:tblGrid>
      <w:tr w:rsidR="00D64AFA" w:rsidTr="00762193">
        <w:trPr>
          <w:trHeight w:val="513"/>
        </w:trPr>
        <w:tc>
          <w:tcPr>
            <w:tcW w:w="9990" w:type="dxa"/>
            <w:gridSpan w:val="2"/>
          </w:tcPr>
          <w:p w:rsidR="00D64AFA" w:rsidRDefault="00D64AFA" w:rsidP="00560EFE">
            <w:pPr>
              <w:pStyle w:val="TableParagraph"/>
              <w:tabs>
                <w:tab w:val="left" w:pos="532"/>
              </w:tabs>
              <w:spacing w:before="54"/>
              <w:ind w:left="1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  <w:r>
              <w:rPr>
                <w:b/>
                <w:sz w:val="24"/>
              </w:rPr>
              <w:tab/>
              <w:t>Books</w:t>
            </w:r>
            <w:r>
              <w:rPr>
                <w:b/>
                <w:spacing w:val="-2"/>
                <w:sz w:val="24"/>
              </w:rPr>
              <w:t xml:space="preserve"> Recommended:</w:t>
            </w:r>
          </w:p>
        </w:tc>
      </w:tr>
      <w:tr w:rsidR="00D64AFA" w:rsidTr="00762193">
        <w:trPr>
          <w:trHeight w:val="731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before="11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 w:line="256" w:lineRule="auto"/>
              <w:ind w:left="98" w:right="119"/>
              <w:rPr>
                <w:sz w:val="24"/>
              </w:rPr>
            </w:pPr>
            <w:r>
              <w:rPr>
                <w:sz w:val="24"/>
              </w:rPr>
              <w:t>“Introduction 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Science”,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Fourth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Impression,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Pearson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Education,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ITL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Education Solutions Limited, 2009.</w:t>
            </w:r>
          </w:p>
        </w:tc>
      </w:tr>
      <w:tr w:rsidR="00D64AFA" w:rsidTr="00762193">
        <w:trPr>
          <w:trHeight w:val="726"/>
        </w:trPr>
        <w:tc>
          <w:tcPr>
            <w:tcW w:w="483" w:type="dxa"/>
          </w:tcPr>
          <w:p w:rsidR="00D64AFA" w:rsidRDefault="00D64AFA" w:rsidP="00560EFE">
            <w:pPr>
              <w:pStyle w:val="TableParagraph"/>
              <w:spacing w:before="11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 w:line="256" w:lineRule="auto"/>
              <w:ind w:left="98" w:right="119"/>
              <w:rPr>
                <w:sz w:val="24"/>
              </w:rPr>
            </w:pPr>
            <w:r>
              <w:rPr>
                <w:spacing w:val="-2"/>
                <w:sz w:val="24"/>
              </w:rPr>
              <w:t>Gottfried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B.S.,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“Programming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Schaum’s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Series”,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Outline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Series,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</w:t>
            </w:r>
            <w:r>
              <w:rPr>
                <w:spacing w:val="-2"/>
                <w:sz w:val="24"/>
                <w:vertAlign w:val="superscript"/>
              </w:rPr>
              <w:t>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Edition,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Tata </w:t>
            </w:r>
            <w:r>
              <w:rPr>
                <w:sz w:val="24"/>
              </w:rPr>
              <w:t>McGraw-Hill, 2006.</w:t>
            </w:r>
          </w:p>
        </w:tc>
      </w:tr>
      <w:tr w:rsidR="00D64AFA" w:rsidTr="00762193">
        <w:trPr>
          <w:trHeight w:val="513"/>
        </w:trPr>
        <w:tc>
          <w:tcPr>
            <w:tcW w:w="483" w:type="dxa"/>
          </w:tcPr>
          <w:p w:rsidR="00D64AFA" w:rsidRDefault="00C47ADB" w:rsidP="00560EFE">
            <w:pPr>
              <w:pStyle w:val="TableParagraph"/>
              <w:spacing w:before="13"/>
              <w:ind w:left="113"/>
              <w:rPr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D64AFA">
              <w:rPr>
                <w:spacing w:val="-5"/>
                <w:sz w:val="24"/>
              </w:rPr>
              <w:t>.</w:t>
            </w:r>
          </w:p>
        </w:tc>
        <w:tc>
          <w:tcPr>
            <w:tcW w:w="9507" w:type="dxa"/>
          </w:tcPr>
          <w:p w:rsidR="00D64AFA" w:rsidRDefault="00D64AFA" w:rsidP="00560EFE">
            <w:pPr>
              <w:pStyle w:val="TableParagraph"/>
              <w:spacing w:before="13"/>
              <w:ind w:left="98"/>
              <w:rPr>
                <w:sz w:val="24"/>
              </w:rPr>
            </w:pPr>
            <w:r>
              <w:rPr>
                <w:sz w:val="24"/>
              </w:rPr>
              <w:t>Pradip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“Programming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C”,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Edition,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Oxford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2012.</w:t>
            </w:r>
          </w:p>
        </w:tc>
      </w:tr>
      <w:tr w:rsidR="00024F81" w:rsidTr="00762193">
        <w:trPr>
          <w:trHeight w:val="513"/>
        </w:trPr>
        <w:tc>
          <w:tcPr>
            <w:tcW w:w="483" w:type="dxa"/>
          </w:tcPr>
          <w:p w:rsidR="00024F81" w:rsidRDefault="00C47ADB" w:rsidP="00560EFE">
            <w:pPr>
              <w:pStyle w:val="TableParagraph"/>
              <w:spacing w:before="13"/>
              <w:ind w:left="113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4</w:t>
            </w:r>
          </w:p>
        </w:tc>
        <w:tc>
          <w:tcPr>
            <w:tcW w:w="9507" w:type="dxa"/>
          </w:tcPr>
          <w:p w:rsidR="00024F81" w:rsidRPr="00762193" w:rsidRDefault="00024F81" w:rsidP="00762193">
            <w:pPr>
              <w:rPr>
                <w:spacing w:val="-2"/>
                <w:sz w:val="24"/>
              </w:rPr>
            </w:pPr>
            <w:r w:rsidRPr="00762193">
              <w:rPr>
                <w:spacing w:val="-2"/>
                <w:sz w:val="24"/>
              </w:rPr>
              <w:t>Paul Barry, Head First Python: A Learner's Guide to the Fundamentals of Python Programming, A Brain-Friendly Guide, Third Edition, O’Reilly Media, Inc., 2023</w:t>
            </w:r>
          </w:p>
        </w:tc>
      </w:tr>
      <w:tr w:rsidR="0011636F" w:rsidRPr="00024F81" w:rsidTr="00762193">
        <w:trPr>
          <w:trHeight w:val="395"/>
        </w:trPr>
        <w:tc>
          <w:tcPr>
            <w:tcW w:w="483" w:type="dxa"/>
          </w:tcPr>
          <w:p w:rsidR="00024F81" w:rsidRPr="00762193" w:rsidRDefault="00C47ADB" w:rsidP="00560EFE">
            <w:pPr>
              <w:pStyle w:val="TableParagraph"/>
              <w:spacing w:before="13"/>
              <w:ind w:left="11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5</w:t>
            </w:r>
            <w:r w:rsidR="00024F81" w:rsidRPr="00762193">
              <w:rPr>
                <w:spacing w:val="-5"/>
                <w:sz w:val="24"/>
                <w:szCs w:val="24"/>
              </w:rPr>
              <w:t xml:space="preserve">. </w:t>
            </w:r>
          </w:p>
        </w:tc>
        <w:tc>
          <w:tcPr>
            <w:tcW w:w="9507" w:type="dxa"/>
          </w:tcPr>
          <w:p w:rsidR="00024F81" w:rsidRPr="00762193" w:rsidRDefault="00024F81" w:rsidP="00762193">
            <w:proofErr w:type="spellStart"/>
            <w:r w:rsidRPr="00762193">
              <w:rPr>
                <w:spacing w:val="-2"/>
                <w:sz w:val="24"/>
              </w:rPr>
              <w:t>Gilat</w:t>
            </w:r>
            <w:proofErr w:type="spellEnd"/>
            <w:r w:rsidRPr="00762193">
              <w:rPr>
                <w:spacing w:val="-2"/>
                <w:sz w:val="24"/>
              </w:rPr>
              <w:t xml:space="preserve">, </w:t>
            </w:r>
            <w:proofErr w:type="gramStart"/>
            <w:r w:rsidRPr="00762193">
              <w:rPr>
                <w:spacing w:val="-2"/>
                <w:sz w:val="24"/>
              </w:rPr>
              <w:t>A..</w:t>
            </w:r>
            <w:proofErr w:type="gramEnd"/>
            <w:r w:rsidRPr="00762193">
              <w:rPr>
                <w:spacing w:val="-2"/>
                <w:sz w:val="24"/>
              </w:rPr>
              <w:t> MATLAB: An introduction with Applications. 4th Edition, John Wiley &amp; Sons, 2017</w:t>
            </w:r>
          </w:p>
        </w:tc>
      </w:tr>
      <w:tr w:rsidR="00D613C9" w:rsidRPr="00024F81" w:rsidTr="00762193">
        <w:trPr>
          <w:trHeight w:val="395"/>
        </w:trPr>
        <w:tc>
          <w:tcPr>
            <w:tcW w:w="483" w:type="dxa"/>
          </w:tcPr>
          <w:p w:rsidR="00D613C9" w:rsidRDefault="00D613C9" w:rsidP="00560EFE">
            <w:pPr>
              <w:pStyle w:val="TableParagraph"/>
              <w:spacing w:before="13"/>
              <w:ind w:left="113"/>
              <w:rPr>
                <w:spacing w:val="-5"/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6.</w:t>
            </w:r>
          </w:p>
        </w:tc>
        <w:tc>
          <w:tcPr>
            <w:tcW w:w="9507" w:type="dxa"/>
          </w:tcPr>
          <w:p w:rsidR="00D613C9" w:rsidRPr="00762193" w:rsidRDefault="00D613C9" w:rsidP="00762193">
            <w:pPr>
              <w:rPr>
                <w:spacing w:val="-2"/>
                <w:sz w:val="24"/>
              </w:rPr>
            </w:pPr>
            <w:proofErr w:type="spellStart"/>
            <w:r w:rsidRPr="00D613C9">
              <w:rPr>
                <w:spacing w:val="-2"/>
                <w:sz w:val="24"/>
              </w:rPr>
              <w:t>Kapuno</w:t>
            </w:r>
            <w:proofErr w:type="spellEnd"/>
            <w:r w:rsidRPr="00D613C9">
              <w:rPr>
                <w:spacing w:val="-2"/>
                <w:sz w:val="24"/>
              </w:rPr>
              <w:t>, J. R. R. A. (2010). </w:t>
            </w:r>
            <w:r w:rsidRPr="00D613C9">
              <w:rPr>
                <w:i/>
                <w:iCs/>
                <w:spacing w:val="-2"/>
                <w:sz w:val="24"/>
              </w:rPr>
              <w:t>Programming for chemical engineers using C, C++, and MATLAB</w:t>
            </w:r>
            <w:r w:rsidRPr="00D613C9">
              <w:rPr>
                <w:spacing w:val="-2"/>
                <w:sz w:val="24"/>
              </w:rPr>
              <w:t>. Laxmi Publications, Ltd..</w:t>
            </w:r>
          </w:p>
        </w:tc>
      </w:tr>
    </w:tbl>
    <w:p w:rsidR="0068202B" w:rsidRPr="00762193" w:rsidRDefault="0068202B">
      <w:pPr>
        <w:rPr>
          <w:sz w:val="24"/>
          <w:szCs w:val="24"/>
        </w:rPr>
      </w:pPr>
    </w:p>
    <w:sectPr w:rsidR="0068202B" w:rsidRPr="00762193" w:rsidSect="00762193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arag Thakur">
    <w15:presenceInfo w15:providerId="None" w15:userId="Parag Thaku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5"/>
    <w:rsid w:val="00024F81"/>
    <w:rsid w:val="000543ED"/>
    <w:rsid w:val="0011636F"/>
    <w:rsid w:val="002A076C"/>
    <w:rsid w:val="00391EFB"/>
    <w:rsid w:val="003E726F"/>
    <w:rsid w:val="004261F3"/>
    <w:rsid w:val="004D57CE"/>
    <w:rsid w:val="0068202B"/>
    <w:rsid w:val="00702794"/>
    <w:rsid w:val="007360CF"/>
    <w:rsid w:val="00762193"/>
    <w:rsid w:val="00762F78"/>
    <w:rsid w:val="009442C6"/>
    <w:rsid w:val="0098043C"/>
    <w:rsid w:val="00BA5C86"/>
    <w:rsid w:val="00BC0605"/>
    <w:rsid w:val="00BC1F24"/>
    <w:rsid w:val="00C42D61"/>
    <w:rsid w:val="00C47ADB"/>
    <w:rsid w:val="00C7193D"/>
    <w:rsid w:val="00D613C9"/>
    <w:rsid w:val="00D6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0757"/>
  <w15:chartTrackingRefBased/>
  <w15:docId w15:val="{73DF78C5-134C-4397-9E25-C18DD309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4A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024F81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4AF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4AFA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D64AFA"/>
  </w:style>
  <w:style w:type="paragraph" w:styleId="BalloonText">
    <w:name w:val="Balloon Text"/>
    <w:basedOn w:val="Normal"/>
    <w:link w:val="BalloonTextChar"/>
    <w:uiPriority w:val="99"/>
    <w:semiHidden/>
    <w:unhideWhenUsed/>
    <w:rsid w:val="00D64A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FA"/>
    <w:rPr>
      <w:rFonts w:ascii="Segoe UI" w:eastAsia="Times New Roman" w:hAnsi="Segoe UI" w:cs="Segoe UI"/>
      <w:sz w:val="18"/>
      <w:szCs w:val="1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24F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24F81"/>
  </w:style>
  <w:style w:type="paragraph" w:styleId="Revision">
    <w:name w:val="Revision"/>
    <w:hidden/>
    <w:uiPriority w:val="99"/>
    <w:semiHidden/>
    <w:rsid w:val="00762193"/>
    <w:pPr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Thakur</dc:creator>
  <cp:keywords/>
  <dc:description/>
  <cp:lastModifiedBy>Parag Thakur</cp:lastModifiedBy>
  <cp:revision>6</cp:revision>
  <dcterms:created xsi:type="dcterms:W3CDTF">2025-05-08T06:35:00Z</dcterms:created>
  <dcterms:modified xsi:type="dcterms:W3CDTF">2025-09-24T08:02:00Z</dcterms:modified>
</cp:coreProperties>
</file>